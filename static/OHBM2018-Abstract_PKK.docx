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  <Default Extension="jpeg" ContentType="image/jpeg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596" w:rsidRDefault="00137596">
      <w:pPr>
        <w:rPr>
          <w:rFonts w:ascii="Times New Roman" w:hAnsi="Times New Roman" w:cs="Times New Roman"/>
          <w:b/>
        </w:rPr>
      </w:pPr>
      <w:r w:rsidRPr="00137596">
        <w:rPr>
          <w:rFonts w:ascii="Times New Roman" w:hAnsi="Times New Roman" w:cs="Times New Roman"/>
          <w:b/>
        </w:rPr>
        <w:t>Functional and chemical imaging of language processing in Autism</w:t>
      </w:r>
      <w:r w:rsidR="001D0E5B">
        <w:rPr>
          <w:rFonts w:ascii="Times New Roman" w:hAnsi="Times New Roman" w:cs="Times New Roman"/>
          <w:b/>
        </w:rPr>
        <w:t xml:space="preserve"> Spectrum Disorder</w:t>
      </w:r>
    </w:p>
    <w:p w:rsidR="00137596" w:rsidRPr="00137596" w:rsidRDefault="00137596">
      <w:pPr>
        <w:rPr>
          <w:rFonts w:ascii="Times New Roman" w:hAnsi="Times New Roman" w:cs="Times New Roman"/>
          <w:b/>
        </w:rPr>
      </w:pPr>
    </w:p>
    <w:p w:rsidR="00B55CB6" w:rsidRDefault="00B55CB6">
      <w:pPr>
        <w:rPr>
          <w:rFonts w:ascii="Times New Roman" w:hAnsi="Times New Roman" w:cs="Times New Roman"/>
        </w:rPr>
      </w:pPr>
      <w:r w:rsidRPr="00B55CB6">
        <w:rPr>
          <w:rFonts w:ascii="Times New Roman" w:hAnsi="Times New Roman" w:cs="Times New Roman"/>
        </w:rPr>
        <w:t>Kambiz Tavabi</w:t>
      </w:r>
      <w:r w:rsidRPr="00B55CB6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, Neva Corrigan</w:t>
      </w:r>
      <w:r w:rsidRPr="00B55CB6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, Todd Richards</w:t>
      </w:r>
      <w:r w:rsidRPr="00B55CB6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, Jeff Stevenson</w:t>
      </w:r>
      <w:r w:rsidRPr="00B55CB6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, Patricia Kuhl</w:t>
      </w:r>
      <w:r w:rsidRPr="00B55CB6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  <w:vertAlign w:val="superscript"/>
        </w:rPr>
        <w:t>,2</w:t>
      </w:r>
    </w:p>
    <w:p w:rsidR="00B55CB6" w:rsidRDefault="00B55CB6">
      <w:pPr>
        <w:rPr>
          <w:rFonts w:ascii="Times New Roman" w:hAnsi="Times New Roman" w:cs="Times New Roman"/>
          <w:vertAlign w:val="superscript"/>
        </w:rPr>
      </w:pPr>
    </w:p>
    <w:p w:rsidR="00B55CB6" w:rsidRPr="00B55CB6" w:rsidRDefault="00B55CB6">
      <w:pPr>
        <w:rPr>
          <w:rFonts w:ascii="Times New Roman" w:hAnsi="Times New Roman" w:cs="Times New Roman"/>
          <w:sz w:val="20"/>
          <w:szCs w:val="20"/>
        </w:rPr>
      </w:pPr>
      <w:r w:rsidRPr="00B55CB6">
        <w:rPr>
          <w:rFonts w:ascii="Times New Roman" w:hAnsi="Times New Roman" w:cs="Times New Roman"/>
          <w:sz w:val="20"/>
          <w:szCs w:val="20"/>
          <w:vertAlign w:val="superscript"/>
        </w:rPr>
        <w:t>1</w:t>
      </w:r>
      <w:r w:rsidRPr="00B55CB6">
        <w:rPr>
          <w:rFonts w:ascii="Times New Roman" w:hAnsi="Times New Roman" w:cs="Times New Roman"/>
          <w:sz w:val="20"/>
          <w:szCs w:val="20"/>
        </w:rPr>
        <w:t>Institute for Learning &amp; Brain Sciences, University of Washington, Seattle, WA</w:t>
      </w:r>
    </w:p>
    <w:p w:rsidR="00B55CB6" w:rsidRPr="00B55CB6" w:rsidRDefault="00B55CB6" w:rsidP="00B55CB6">
      <w:pPr>
        <w:rPr>
          <w:rFonts w:ascii="Times New Roman" w:hAnsi="Times New Roman" w:cs="Times New Roman"/>
          <w:sz w:val="20"/>
          <w:szCs w:val="20"/>
        </w:rPr>
      </w:pPr>
      <w:r w:rsidRPr="00B55CB6">
        <w:rPr>
          <w:rFonts w:ascii="Times New Roman" w:hAnsi="Times New Roman" w:cs="Times New Roman"/>
          <w:sz w:val="20"/>
          <w:szCs w:val="20"/>
          <w:vertAlign w:val="superscript"/>
        </w:rPr>
        <w:t>2</w:t>
      </w:r>
      <w:r w:rsidRPr="00B55CB6">
        <w:rPr>
          <w:rFonts w:ascii="Times New Roman" w:hAnsi="Times New Roman" w:cs="Times New Roman"/>
          <w:sz w:val="20"/>
          <w:szCs w:val="20"/>
        </w:rPr>
        <w:t xml:space="preserve"> Department of Speech &amp; Hearing, University of Washington, Seattle, WA</w:t>
      </w:r>
    </w:p>
    <w:p w:rsidR="00B55CB6" w:rsidRPr="00B55CB6" w:rsidRDefault="00B55CB6">
      <w:pPr>
        <w:rPr>
          <w:rFonts w:ascii="Times New Roman" w:hAnsi="Times New Roman" w:cs="Times New Roman"/>
        </w:rPr>
      </w:pPr>
    </w:p>
    <w:p w:rsidR="009F6FD0" w:rsidRDefault="004F3F69">
      <w:pPr>
        <w:rPr>
          <w:rFonts w:ascii="Times New Roman" w:hAnsi="Times New Roman" w:cs="Times New Roman"/>
        </w:rPr>
      </w:pPr>
      <w:r w:rsidRPr="00AC61C4">
        <w:rPr>
          <w:rFonts w:ascii="Times New Roman" w:hAnsi="Times New Roman" w:cs="Times New Roman"/>
          <w:b/>
        </w:rPr>
        <w:t>Introduction:</w:t>
      </w:r>
      <w:r>
        <w:rPr>
          <w:rFonts w:ascii="Times New Roman" w:hAnsi="Times New Roman" w:cs="Times New Roman"/>
        </w:rPr>
        <w:t xml:space="preserve"> </w:t>
      </w:r>
      <w:r w:rsidR="003F0D30">
        <w:rPr>
          <w:rFonts w:ascii="Times New Roman" w:hAnsi="Times New Roman" w:cs="Times New Roman"/>
        </w:rPr>
        <w:t>T</w:t>
      </w:r>
      <w:r w:rsidR="003F0D30" w:rsidRPr="00BD618B">
        <w:rPr>
          <w:rFonts w:ascii="Times New Roman" w:hAnsi="Times New Roman" w:cs="Times New Roman"/>
        </w:rPr>
        <w:t>heoretical models and experimental data</w:t>
      </w:r>
      <w:r w:rsidR="003F0D30" w:rsidRPr="00BD618B">
        <w:rPr>
          <w:rFonts w:ascii="Times New Roman" w:hAnsi="Times New Roman" w:cs="Times New Roman"/>
          <w:vertAlign w:val="superscript"/>
        </w:rPr>
        <w:t>1-8</w:t>
      </w:r>
      <w:r w:rsidR="003F0D30" w:rsidRPr="00BD618B">
        <w:rPr>
          <w:rFonts w:ascii="Times New Roman" w:hAnsi="Times New Roman" w:cs="Times New Roman"/>
        </w:rPr>
        <w:t xml:space="preserve"> </w:t>
      </w:r>
      <w:r w:rsidR="003F0D30">
        <w:rPr>
          <w:rFonts w:ascii="Times New Roman" w:hAnsi="Times New Roman" w:cs="Times New Roman"/>
        </w:rPr>
        <w:t>have led to</w:t>
      </w:r>
      <w:r w:rsidR="003F0D30" w:rsidRPr="00BD618B">
        <w:rPr>
          <w:rFonts w:ascii="Times New Roman" w:hAnsi="Times New Roman" w:cs="Times New Roman"/>
        </w:rPr>
        <w:t xml:space="preserve"> the hypothesis that atypical regulation of excitatory and inhibitory control throughout the brain </w:t>
      </w:r>
      <w:r w:rsidR="003F0D30">
        <w:rPr>
          <w:rFonts w:ascii="Times New Roman" w:hAnsi="Times New Roman" w:cs="Times New Roman"/>
        </w:rPr>
        <w:t xml:space="preserve">is </w:t>
      </w:r>
      <w:r w:rsidR="003F0D30" w:rsidRPr="00BD618B">
        <w:rPr>
          <w:rFonts w:ascii="Times New Roman" w:hAnsi="Times New Roman" w:cs="Times New Roman"/>
        </w:rPr>
        <w:t xml:space="preserve">a </w:t>
      </w:r>
      <w:r w:rsidR="001C23DD">
        <w:rPr>
          <w:rFonts w:ascii="Times New Roman" w:hAnsi="Times New Roman" w:cs="Times New Roman"/>
        </w:rPr>
        <w:t>root</w:t>
      </w:r>
      <w:r w:rsidR="001C23DD" w:rsidRPr="00BD618B">
        <w:rPr>
          <w:rFonts w:ascii="Times New Roman" w:hAnsi="Times New Roman" w:cs="Times New Roman"/>
        </w:rPr>
        <w:t xml:space="preserve"> </w:t>
      </w:r>
      <w:r w:rsidR="003F0D30" w:rsidRPr="00BD618B">
        <w:rPr>
          <w:rFonts w:ascii="Times New Roman" w:hAnsi="Times New Roman" w:cs="Times New Roman"/>
        </w:rPr>
        <w:t>cause in autism spectrum disorder (ASD)</w:t>
      </w:r>
      <w:r w:rsidR="003F0D30">
        <w:rPr>
          <w:rFonts w:ascii="Times New Roman" w:hAnsi="Times New Roman" w:cs="Times New Roman"/>
        </w:rPr>
        <w:t xml:space="preserve">. This </w:t>
      </w:r>
      <w:r w:rsidR="003F0D30" w:rsidRPr="00BD618B">
        <w:rPr>
          <w:rFonts w:ascii="Times New Roman" w:hAnsi="Times New Roman" w:cs="Times New Roman"/>
        </w:rPr>
        <w:t>imbalance between ex</w:t>
      </w:r>
      <w:r w:rsidR="003F0D30">
        <w:rPr>
          <w:rFonts w:ascii="Times New Roman" w:hAnsi="Times New Roman" w:cs="Times New Roman"/>
        </w:rPr>
        <w:t xml:space="preserve">citatory and inhibitory control </w:t>
      </w:r>
      <w:r w:rsidR="009130C5">
        <w:rPr>
          <w:rFonts w:ascii="Times New Roman" w:hAnsi="Times New Roman" w:cs="Times New Roman"/>
        </w:rPr>
        <w:t xml:space="preserve">is thought to </w:t>
      </w:r>
      <w:r w:rsidR="00402118">
        <w:rPr>
          <w:rFonts w:ascii="Times New Roman" w:hAnsi="Times New Roman" w:cs="Times New Roman"/>
        </w:rPr>
        <w:t>give</w:t>
      </w:r>
      <w:del w:id="0" w:author="Pat Kuhl" w:date="2017-12-16T12:38:00Z">
        <w:r w:rsidR="00402118" w:rsidDel="009A27F0">
          <w:rPr>
            <w:rFonts w:ascii="Times New Roman" w:hAnsi="Times New Roman" w:cs="Times New Roman"/>
          </w:rPr>
          <w:delText>s</w:delText>
        </w:r>
      </w:del>
      <w:r w:rsidR="00402118">
        <w:rPr>
          <w:rFonts w:ascii="Times New Roman" w:hAnsi="Times New Roman" w:cs="Times New Roman"/>
        </w:rPr>
        <w:t xml:space="preserve"> rise to d</w:t>
      </w:r>
      <w:r w:rsidR="00402118" w:rsidRPr="00BD618B">
        <w:rPr>
          <w:rFonts w:ascii="Times New Roman" w:hAnsi="Times New Roman" w:cs="Times New Roman"/>
        </w:rPr>
        <w:t xml:space="preserve">ysfunctional </w:t>
      </w:r>
      <w:r w:rsidR="00402118" w:rsidRPr="00BD618B">
        <w:rPr>
          <w:rFonts w:ascii="Times New Roman" w:hAnsi="Times New Roman" w:cs="Times New Roman"/>
          <w:color w:val="000000"/>
          <w:shd w:val="clear" w:color="auto" w:fill="FFFFFF"/>
        </w:rPr>
        <w:t xml:space="preserve">long-range synchronization between </w:t>
      </w:r>
      <w:r w:rsidR="00442057">
        <w:rPr>
          <w:rFonts w:ascii="Times New Roman" w:hAnsi="Times New Roman" w:cs="Times New Roman"/>
          <w:color w:val="000000"/>
          <w:shd w:val="clear" w:color="auto" w:fill="FFFFFF"/>
        </w:rPr>
        <w:t>neural systems</w:t>
      </w:r>
      <w:r w:rsidR="00BD618B" w:rsidRPr="00BD618B">
        <w:rPr>
          <w:rFonts w:ascii="Times New Roman" w:hAnsi="Times New Roman" w:cs="Times New Roman"/>
          <w:vertAlign w:val="superscript"/>
        </w:rPr>
        <w:t>1-3</w:t>
      </w:r>
      <w:r w:rsidR="00BD618B" w:rsidRPr="00BD618B">
        <w:rPr>
          <w:rFonts w:ascii="Times New Roman" w:hAnsi="Times New Roman" w:cs="Times New Roman"/>
        </w:rPr>
        <w:t xml:space="preserve">. </w:t>
      </w:r>
      <w:r w:rsidR="00442057">
        <w:rPr>
          <w:rFonts w:ascii="Times New Roman" w:hAnsi="Times New Roman" w:cs="Times New Roman"/>
          <w:color w:val="000000"/>
          <w:shd w:val="clear" w:color="auto" w:fill="FFFFFF"/>
        </w:rPr>
        <w:t>L</w:t>
      </w:r>
      <w:r w:rsidR="00442057" w:rsidRPr="00BD618B">
        <w:rPr>
          <w:rFonts w:ascii="Times New Roman" w:hAnsi="Times New Roman" w:cs="Times New Roman"/>
          <w:color w:val="000000"/>
          <w:shd w:val="clear" w:color="auto" w:fill="FFFFFF"/>
        </w:rPr>
        <w:t xml:space="preserve">ong-range </w:t>
      </w:r>
      <w:r w:rsidR="00BD618B" w:rsidRPr="00BD618B">
        <w:rPr>
          <w:rFonts w:ascii="Times New Roman" w:hAnsi="Times New Roman" w:cs="Times New Roman"/>
        </w:rPr>
        <w:t>synchronization of activity in the cortex is largely mediated through glutamatergic excitatory and GABAergic inhibitory neurotransmissions</w:t>
      </w:r>
      <w:r w:rsidR="00442057">
        <w:rPr>
          <w:rFonts w:ascii="Times New Roman" w:hAnsi="Times New Roman" w:cs="Times New Roman"/>
        </w:rPr>
        <w:t xml:space="preserve">, and </w:t>
      </w:r>
      <w:r w:rsidR="009130C5">
        <w:rPr>
          <w:rFonts w:ascii="Times New Roman" w:hAnsi="Times New Roman" w:cs="Times New Roman"/>
        </w:rPr>
        <w:t xml:space="preserve">is </w:t>
      </w:r>
      <w:r w:rsidR="00442057">
        <w:rPr>
          <w:rFonts w:ascii="Times New Roman" w:hAnsi="Times New Roman" w:cs="Times New Roman"/>
        </w:rPr>
        <w:t xml:space="preserve">thus altered by an excitatory-inhibitory imbalance, i.e., </w:t>
      </w:r>
      <w:r w:rsidR="006D66AD" w:rsidRPr="006D66AD">
        <w:rPr>
          <w:rFonts w:ascii="Times New Roman" w:hAnsi="Times New Roman" w:cs="Times New Roman"/>
        </w:rPr>
        <w:t xml:space="preserve">E/I imbalance </w:t>
      </w:r>
      <w:r w:rsidR="00442057">
        <w:rPr>
          <w:rFonts w:ascii="Times New Roman" w:hAnsi="Times New Roman" w:cs="Times New Roman"/>
        </w:rPr>
        <w:t xml:space="preserve">hypothesis. </w:t>
      </w:r>
      <w:r w:rsidR="00BD618B" w:rsidRPr="00BD618B">
        <w:rPr>
          <w:rFonts w:ascii="Times New Roman" w:hAnsi="Times New Roman" w:cs="Times New Roman"/>
        </w:rPr>
        <w:t xml:space="preserve">Here we </w:t>
      </w:r>
      <w:r w:rsidR="00782BED">
        <w:rPr>
          <w:rFonts w:ascii="Times New Roman" w:hAnsi="Times New Roman" w:cs="Times New Roman"/>
        </w:rPr>
        <w:t xml:space="preserve">present preliminary </w:t>
      </w:r>
      <w:r w:rsidR="00367573">
        <w:rPr>
          <w:rFonts w:ascii="Times New Roman" w:hAnsi="Times New Roman" w:cs="Times New Roman"/>
        </w:rPr>
        <w:t xml:space="preserve">results from </w:t>
      </w:r>
      <w:r w:rsidR="00BD618B" w:rsidRPr="00BD618B">
        <w:rPr>
          <w:rFonts w:ascii="Times New Roman" w:hAnsi="Times New Roman" w:cs="Times New Roman"/>
        </w:rPr>
        <w:t xml:space="preserve">magnetoencephalography </w:t>
      </w:r>
      <w:r w:rsidR="00BD618B" w:rsidRPr="006D66AD">
        <w:rPr>
          <w:rFonts w:ascii="Times New Roman" w:hAnsi="Times New Roman" w:cs="Times New Roman"/>
        </w:rPr>
        <w:t>(MEG)</w:t>
      </w:r>
      <w:r w:rsidR="00BD618B" w:rsidRPr="00BD618B">
        <w:rPr>
          <w:rFonts w:ascii="Times New Roman" w:hAnsi="Times New Roman" w:cs="Times New Roman"/>
        </w:rPr>
        <w:t xml:space="preserve"> </w:t>
      </w:r>
      <w:r w:rsidR="00367573">
        <w:rPr>
          <w:rFonts w:ascii="Times New Roman" w:hAnsi="Times New Roman" w:cs="Times New Roman"/>
        </w:rPr>
        <w:t xml:space="preserve">source imaging </w:t>
      </w:r>
      <w:r w:rsidR="00BD618B" w:rsidRPr="00BD618B">
        <w:rPr>
          <w:rFonts w:ascii="Times New Roman" w:hAnsi="Times New Roman" w:cs="Times New Roman"/>
        </w:rPr>
        <w:t xml:space="preserve">of rhythmic brain activity during lexical </w:t>
      </w:r>
      <w:proofErr w:type="gramStart"/>
      <w:r w:rsidR="00367573">
        <w:rPr>
          <w:rFonts w:ascii="Times New Roman" w:hAnsi="Times New Roman" w:cs="Times New Roman"/>
        </w:rPr>
        <w:t xml:space="preserve">decision </w:t>
      </w:r>
      <w:r w:rsidR="001E37D0">
        <w:rPr>
          <w:rFonts w:ascii="Times New Roman" w:hAnsi="Times New Roman" w:cs="Times New Roman"/>
        </w:rPr>
        <w:t>making</w:t>
      </w:r>
      <w:proofErr w:type="gramEnd"/>
      <w:r w:rsidR="001E37D0">
        <w:rPr>
          <w:rFonts w:ascii="Times New Roman" w:hAnsi="Times New Roman" w:cs="Times New Roman"/>
        </w:rPr>
        <w:t xml:space="preserve"> </w:t>
      </w:r>
      <w:r w:rsidR="00367573">
        <w:rPr>
          <w:rFonts w:ascii="Times New Roman" w:hAnsi="Times New Roman" w:cs="Times New Roman"/>
        </w:rPr>
        <w:t xml:space="preserve">in combination with </w:t>
      </w:r>
      <w:r w:rsidR="001E37D0">
        <w:rPr>
          <w:rFonts w:ascii="Times New Roman" w:hAnsi="Times New Roman" w:cs="Times New Roman"/>
        </w:rPr>
        <w:t>neurochemical</w:t>
      </w:r>
      <w:r w:rsidR="00367573">
        <w:rPr>
          <w:rFonts w:ascii="Times New Roman" w:hAnsi="Times New Roman" w:cs="Times New Roman"/>
        </w:rPr>
        <w:t xml:space="preserve"> measurements using </w:t>
      </w:r>
      <w:r w:rsidR="00BD618B" w:rsidRPr="00BD618B">
        <w:rPr>
          <w:rFonts w:ascii="Times New Roman" w:hAnsi="Times New Roman" w:cs="Times New Roman"/>
        </w:rPr>
        <w:t xml:space="preserve">magnetic </w:t>
      </w:r>
      <w:r w:rsidR="00EA0718">
        <w:rPr>
          <w:rFonts w:ascii="Times New Roman" w:hAnsi="Times New Roman" w:cs="Times New Roman"/>
        </w:rPr>
        <w:t xml:space="preserve">resonance </w:t>
      </w:r>
      <w:r w:rsidR="00EA0718" w:rsidRPr="00BD618B">
        <w:rPr>
          <w:rFonts w:ascii="Times New Roman" w:hAnsi="Times New Roman" w:cs="Times New Roman"/>
        </w:rPr>
        <w:t>spectroscop</w:t>
      </w:r>
      <w:r w:rsidR="00EA0718">
        <w:rPr>
          <w:rFonts w:ascii="Times New Roman" w:hAnsi="Times New Roman" w:cs="Times New Roman"/>
        </w:rPr>
        <w:t xml:space="preserve">y </w:t>
      </w:r>
      <w:r w:rsidR="001F1BE5">
        <w:rPr>
          <w:rFonts w:ascii="Times New Roman" w:hAnsi="Times New Roman" w:cs="Times New Roman"/>
        </w:rPr>
        <w:t>(MRS) within a cohort of high-functioning adults with ASD.</w:t>
      </w:r>
    </w:p>
    <w:p w:rsidR="00AC61C4" w:rsidRPr="00DB29A8" w:rsidRDefault="00AC61C4">
      <w:pPr>
        <w:rPr>
          <w:rFonts w:ascii="Times New Roman" w:hAnsi="Times New Roman" w:cs="Times New Roman"/>
        </w:rPr>
      </w:pPr>
      <w:r w:rsidRPr="00AC61C4">
        <w:rPr>
          <w:rFonts w:ascii="Times New Roman" w:hAnsi="Times New Roman" w:cs="Times New Roman"/>
          <w:b/>
        </w:rPr>
        <w:t>Methods:</w:t>
      </w:r>
      <w:del w:id="1" w:author="Pat Kuhl" w:date="2017-12-16T12:39:00Z">
        <w:r w:rsidR="00E86777" w:rsidDel="009A27F0">
          <w:rPr>
            <w:rFonts w:ascii="Times New Roman" w:hAnsi="Times New Roman" w:cs="Times New Roman"/>
          </w:rPr>
          <w:delText>.</w:delText>
        </w:r>
      </w:del>
      <w:r w:rsidR="00E86777">
        <w:rPr>
          <w:rFonts w:ascii="Times New Roman" w:hAnsi="Times New Roman" w:cs="Times New Roman"/>
        </w:rPr>
        <w:t xml:space="preserve"> </w:t>
      </w:r>
      <w:r w:rsidR="00A043AC">
        <w:rPr>
          <w:rFonts w:ascii="Times New Roman" w:hAnsi="Times New Roman" w:cs="Times New Roman"/>
        </w:rPr>
        <w:t xml:space="preserve">Seventeen </w:t>
      </w:r>
      <w:r w:rsidR="00D35F2E">
        <w:rPr>
          <w:rFonts w:ascii="Times New Roman" w:hAnsi="Times New Roman" w:cs="Times New Roman"/>
        </w:rPr>
        <w:t>ASD subjects</w:t>
      </w:r>
      <w:r w:rsidR="00E86777">
        <w:rPr>
          <w:rFonts w:ascii="Times New Roman" w:hAnsi="Times New Roman" w:cs="Times New Roman"/>
        </w:rPr>
        <w:t xml:space="preserve"> </w:t>
      </w:r>
      <w:r w:rsidR="00E90278">
        <w:rPr>
          <w:rFonts w:ascii="Times New Roman" w:hAnsi="Times New Roman" w:cs="Times New Roman"/>
        </w:rPr>
        <w:t>(</w:t>
      </w:r>
      <w:r w:rsidR="00DE009C">
        <w:rPr>
          <w:rFonts w:ascii="Times New Roman" w:hAnsi="Times New Roman" w:cs="Times New Roman"/>
        </w:rPr>
        <w:t>22.2</w:t>
      </w:r>
      <w:r w:rsidR="00DE009C">
        <w:rPr>
          <w:rFonts w:ascii="Times New Roman" w:hAnsi="Times New Roman" w:cs="Times New Roman"/>
        </w:rPr>
        <w:sym w:font="Symbol" w:char="F0B1"/>
      </w:r>
      <w:r w:rsidR="00DE009C">
        <w:rPr>
          <w:rFonts w:ascii="Times New Roman" w:hAnsi="Times New Roman" w:cs="Times New Roman"/>
        </w:rPr>
        <w:t>1.2; M</w:t>
      </w:r>
      <w:r w:rsidR="00DE009C">
        <w:rPr>
          <w:rFonts w:ascii="Times New Roman" w:hAnsi="Times New Roman" w:cs="Times New Roman"/>
        </w:rPr>
        <w:sym w:font="Symbol" w:char="F0B1"/>
      </w:r>
      <w:r w:rsidR="00DE009C">
        <w:rPr>
          <w:rFonts w:ascii="Times New Roman" w:hAnsi="Times New Roman" w:cs="Times New Roman"/>
        </w:rPr>
        <w:t>SD years of age; 3 females</w:t>
      </w:r>
      <w:r w:rsidR="00E90278">
        <w:rPr>
          <w:rFonts w:ascii="Times New Roman" w:hAnsi="Times New Roman" w:cs="Times New Roman"/>
        </w:rPr>
        <w:t xml:space="preserve">) </w:t>
      </w:r>
      <w:r w:rsidR="00E86777">
        <w:rPr>
          <w:rFonts w:ascii="Times New Roman" w:hAnsi="Times New Roman" w:cs="Times New Roman"/>
        </w:rPr>
        <w:t>were</w:t>
      </w:r>
      <w:r w:rsidR="00A043AC">
        <w:rPr>
          <w:rFonts w:ascii="Times New Roman" w:hAnsi="Times New Roman" w:cs="Times New Roman"/>
        </w:rPr>
        <w:t xml:space="preserve"> individually</w:t>
      </w:r>
      <w:r w:rsidR="00E86777">
        <w:rPr>
          <w:rFonts w:ascii="Times New Roman" w:hAnsi="Times New Roman" w:cs="Times New Roman"/>
        </w:rPr>
        <w:t xml:space="preserve"> </w:t>
      </w:r>
      <w:proofErr w:type="gramStart"/>
      <w:r w:rsidR="00D35F2E">
        <w:rPr>
          <w:rFonts w:ascii="Times New Roman" w:hAnsi="Times New Roman" w:cs="Times New Roman"/>
        </w:rPr>
        <w:t>sex- and age-</w:t>
      </w:r>
      <w:r w:rsidR="00E86777">
        <w:rPr>
          <w:rFonts w:ascii="Times New Roman" w:hAnsi="Times New Roman" w:cs="Times New Roman"/>
        </w:rPr>
        <w:t>matched</w:t>
      </w:r>
      <w:proofErr w:type="gramEnd"/>
      <w:r w:rsidR="00E86777">
        <w:rPr>
          <w:rFonts w:ascii="Times New Roman" w:hAnsi="Times New Roman" w:cs="Times New Roman"/>
        </w:rPr>
        <w:t xml:space="preserve"> </w:t>
      </w:r>
      <w:r w:rsidR="00EA0718">
        <w:rPr>
          <w:rFonts w:ascii="Times New Roman" w:hAnsi="Times New Roman" w:cs="Times New Roman"/>
        </w:rPr>
        <w:t xml:space="preserve">to </w:t>
      </w:r>
      <w:r w:rsidR="00A043AC">
        <w:rPr>
          <w:rFonts w:ascii="Times New Roman" w:hAnsi="Times New Roman" w:cs="Times New Roman"/>
        </w:rPr>
        <w:t xml:space="preserve">17 </w:t>
      </w:r>
      <w:r w:rsidR="00E86777">
        <w:rPr>
          <w:rFonts w:ascii="Times New Roman" w:hAnsi="Times New Roman" w:cs="Times New Roman"/>
        </w:rPr>
        <w:t>typically developing</w:t>
      </w:r>
      <w:r w:rsidR="00BF6963">
        <w:rPr>
          <w:rFonts w:ascii="Times New Roman" w:hAnsi="Times New Roman" w:cs="Times New Roman"/>
        </w:rPr>
        <w:t xml:space="preserve"> (TD)</w:t>
      </w:r>
      <w:r w:rsidR="00E86777">
        <w:rPr>
          <w:rFonts w:ascii="Times New Roman" w:hAnsi="Times New Roman" w:cs="Times New Roman"/>
        </w:rPr>
        <w:t xml:space="preserve"> peers</w:t>
      </w:r>
      <w:r w:rsidR="000B543B">
        <w:rPr>
          <w:rFonts w:ascii="Times New Roman" w:hAnsi="Times New Roman" w:cs="Times New Roman"/>
        </w:rPr>
        <w:t xml:space="preserve"> (21.8</w:t>
      </w:r>
      <w:r w:rsidR="000B543B">
        <w:rPr>
          <w:rFonts w:ascii="Times New Roman" w:hAnsi="Times New Roman" w:cs="Times New Roman"/>
        </w:rPr>
        <w:sym w:font="Symbol" w:char="F0B1"/>
      </w:r>
      <w:r w:rsidR="000B543B">
        <w:rPr>
          <w:rFonts w:ascii="Times New Roman" w:hAnsi="Times New Roman" w:cs="Times New Roman"/>
        </w:rPr>
        <w:t>2.0</w:t>
      </w:r>
      <w:r w:rsidR="00A043AC">
        <w:rPr>
          <w:rFonts w:ascii="Times New Roman" w:hAnsi="Times New Roman" w:cs="Times New Roman"/>
        </w:rPr>
        <w:t xml:space="preserve"> years of age</w:t>
      </w:r>
      <w:r w:rsidR="000B543B">
        <w:rPr>
          <w:rFonts w:ascii="Times New Roman" w:hAnsi="Times New Roman" w:cs="Times New Roman"/>
        </w:rPr>
        <w:t>)</w:t>
      </w:r>
      <w:r w:rsidR="00E86777">
        <w:rPr>
          <w:rFonts w:ascii="Times New Roman" w:hAnsi="Times New Roman" w:cs="Times New Roman"/>
        </w:rPr>
        <w:t xml:space="preserve">. </w:t>
      </w:r>
      <w:r w:rsidR="00A043AC">
        <w:rPr>
          <w:rFonts w:ascii="Times New Roman" w:hAnsi="Times New Roman" w:cs="Times New Roman"/>
        </w:rPr>
        <w:t xml:space="preserve">The ASD participants had been diagnosed at an early age. </w:t>
      </w:r>
      <w:r w:rsidR="00E86777">
        <w:rPr>
          <w:rFonts w:ascii="Times New Roman" w:hAnsi="Times New Roman" w:cs="Times New Roman"/>
        </w:rPr>
        <w:t>Event</w:t>
      </w:r>
      <w:r w:rsidR="00EA0718">
        <w:rPr>
          <w:rFonts w:ascii="Times New Roman" w:hAnsi="Times New Roman" w:cs="Times New Roman"/>
        </w:rPr>
        <w:t>-</w:t>
      </w:r>
      <w:r w:rsidR="00E86777">
        <w:rPr>
          <w:rFonts w:ascii="Times New Roman" w:hAnsi="Times New Roman" w:cs="Times New Roman"/>
        </w:rPr>
        <w:t xml:space="preserve">related </w:t>
      </w:r>
      <w:proofErr w:type="spellStart"/>
      <w:r w:rsidR="00E86777">
        <w:rPr>
          <w:rFonts w:ascii="Times New Roman" w:hAnsi="Times New Roman" w:cs="Times New Roman"/>
        </w:rPr>
        <w:t>neuromagnetic</w:t>
      </w:r>
      <w:proofErr w:type="spellEnd"/>
      <w:r w:rsidR="00E86777">
        <w:rPr>
          <w:rFonts w:ascii="Times New Roman" w:hAnsi="Times New Roman" w:cs="Times New Roman"/>
        </w:rPr>
        <w:t xml:space="preserve"> data was acquired using MEG in combination with </w:t>
      </w:r>
      <w:r w:rsidR="00D35F2E">
        <w:rPr>
          <w:rFonts w:ascii="Times New Roman" w:hAnsi="Times New Roman" w:cs="Times New Roman"/>
        </w:rPr>
        <w:t>a</w:t>
      </w:r>
      <w:r w:rsidR="00E86777">
        <w:rPr>
          <w:rFonts w:ascii="Times New Roman" w:hAnsi="Times New Roman" w:cs="Times New Roman"/>
        </w:rPr>
        <w:t xml:space="preserve"> lexical decision task where subjects were required to monitor a stream of randomly presented monosyllabic English words and acoustic controls</w:t>
      </w:r>
      <w:r w:rsidR="00D35F2E">
        <w:rPr>
          <w:rFonts w:ascii="Times New Roman" w:hAnsi="Times New Roman" w:cs="Times New Roman"/>
        </w:rPr>
        <w:t>,</w:t>
      </w:r>
      <w:r w:rsidR="00E86777">
        <w:rPr>
          <w:rFonts w:ascii="Times New Roman" w:hAnsi="Times New Roman" w:cs="Times New Roman"/>
        </w:rPr>
        <w:t xml:space="preserve"> and press a button to infrequent occurrences of </w:t>
      </w:r>
      <w:r w:rsidR="00B55CB6">
        <w:rPr>
          <w:rFonts w:ascii="Times New Roman" w:hAnsi="Times New Roman" w:cs="Times New Roman"/>
        </w:rPr>
        <w:t>target words</w:t>
      </w:r>
      <w:r w:rsidR="00E86777">
        <w:rPr>
          <w:rFonts w:ascii="Times New Roman" w:hAnsi="Times New Roman" w:cs="Times New Roman"/>
        </w:rPr>
        <w:t xml:space="preserve"> (c. 10% of trials)</w:t>
      </w:r>
      <w:r w:rsidR="00D35F2E">
        <w:rPr>
          <w:rFonts w:ascii="Times New Roman" w:hAnsi="Times New Roman" w:cs="Times New Roman"/>
        </w:rPr>
        <w:t xml:space="preserve">. </w:t>
      </w:r>
      <w:r w:rsidR="00EA0718">
        <w:rPr>
          <w:rFonts w:ascii="Times New Roman" w:hAnsi="Times New Roman" w:cs="Times New Roman"/>
        </w:rPr>
        <w:t xml:space="preserve">Single voxel MRS was used to measure glutamate (PRESS </w:t>
      </w:r>
      <w:r w:rsidR="001630B0">
        <w:rPr>
          <w:rFonts w:ascii="Times New Roman" w:hAnsi="Times New Roman" w:cs="Times New Roman"/>
        </w:rPr>
        <w:t xml:space="preserve">pulse </w:t>
      </w:r>
      <w:r w:rsidR="00EA0718">
        <w:rPr>
          <w:rFonts w:ascii="Times New Roman" w:hAnsi="Times New Roman" w:cs="Times New Roman"/>
        </w:rPr>
        <w:t xml:space="preserve">sequence with TE=30) and GABA (MEGA-PRESS </w:t>
      </w:r>
      <w:r w:rsidR="001630B0">
        <w:rPr>
          <w:rFonts w:ascii="Times New Roman" w:hAnsi="Times New Roman" w:cs="Times New Roman"/>
        </w:rPr>
        <w:t xml:space="preserve">pulse </w:t>
      </w:r>
      <w:r w:rsidR="00EA0718">
        <w:rPr>
          <w:rFonts w:ascii="Times New Roman" w:hAnsi="Times New Roman" w:cs="Times New Roman"/>
        </w:rPr>
        <w:t xml:space="preserve">sequence with TE=80 and </w:t>
      </w:r>
      <w:r w:rsidR="00F1692B">
        <w:rPr>
          <w:rFonts w:ascii="Times New Roman" w:hAnsi="Times New Roman" w:cs="Times New Roman"/>
        </w:rPr>
        <w:t>macromolecule suppression</w:t>
      </w:r>
      <w:r w:rsidR="00EA0718">
        <w:rPr>
          <w:rFonts w:ascii="Times New Roman" w:hAnsi="Times New Roman" w:cs="Times New Roman"/>
        </w:rPr>
        <w:t xml:space="preserve">) </w:t>
      </w:r>
      <w:r w:rsidR="00F1692B">
        <w:rPr>
          <w:rFonts w:ascii="Times New Roman" w:hAnsi="Times New Roman" w:cs="Times New Roman"/>
        </w:rPr>
        <w:t xml:space="preserve">bilaterally </w:t>
      </w:r>
      <w:r w:rsidR="00EA0718">
        <w:rPr>
          <w:rFonts w:ascii="Times New Roman" w:hAnsi="Times New Roman" w:cs="Times New Roman"/>
        </w:rPr>
        <w:t xml:space="preserve">in voxels that encompassed the </w:t>
      </w:r>
      <w:proofErr w:type="spellStart"/>
      <w:r w:rsidR="00EA0718">
        <w:rPr>
          <w:rFonts w:ascii="Times New Roman" w:hAnsi="Times New Roman" w:cs="Times New Roman"/>
        </w:rPr>
        <w:t>perisylvian</w:t>
      </w:r>
      <w:proofErr w:type="spellEnd"/>
      <w:r w:rsidR="00EA0718">
        <w:rPr>
          <w:rFonts w:ascii="Times New Roman" w:hAnsi="Times New Roman" w:cs="Times New Roman"/>
        </w:rPr>
        <w:t xml:space="preserve"> and insular cortex. Chemical measurements were</w:t>
      </w:r>
      <w:r w:rsidR="00763703">
        <w:rPr>
          <w:rFonts w:ascii="Times New Roman" w:hAnsi="Times New Roman" w:cs="Times New Roman"/>
        </w:rPr>
        <w:t xml:space="preserve"> </w:t>
      </w:r>
      <w:r w:rsidR="00EA0718">
        <w:rPr>
          <w:rFonts w:ascii="Times New Roman" w:hAnsi="Times New Roman" w:cs="Times New Roman"/>
        </w:rPr>
        <w:t>referenced to water and corrected for partial volume</w:t>
      </w:r>
      <w:r w:rsidR="00D05EFE">
        <w:rPr>
          <w:rFonts w:ascii="Times New Roman" w:hAnsi="Times New Roman" w:cs="Times New Roman"/>
        </w:rPr>
        <w:t xml:space="preserve"> effects</w:t>
      </w:r>
      <w:r w:rsidR="00EA0718">
        <w:rPr>
          <w:rFonts w:ascii="Times New Roman" w:hAnsi="Times New Roman" w:cs="Times New Roman"/>
        </w:rPr>
        <w:t xml:space="preserve">. </w:t>
      </w:r>
    </w:p>
    <w:p w:rsidR="00AC61C4" w:rsidRPr="00304D65" w:rsidRDefault="00AC61C4">
      <w:pPr>
        <w:rPr>
          <w:rFonts w:ascii="Times New Roman" w:hAnsi="Times New Roman" w:cs="Times New Roman"/>
        </w:rPr>
      </w:pPr>
      <w:r w:rsidRPr="00AC61C4">
        <w:rPr>
          <w:rFonts w:ascii="Times New Roman" w:hAnsi="Times New Roman" w:cs="Times New Roman"/>
          <w:b/>
        </w:rPr>
        <w:t>Results:</w:t>
      </w:r>
      <w:r w:rsidR="00304D65">
        <w:rPr>
          <w:rFonts w:ascii="Times New Roman" w:hAnsi="Times New Roman" w:cs="Times New Roman"/>
          <w:b/>
        </w:rPr>
        <w:t xml:space="preserve"> </w:t>
      </w:r>
      <w:r w:rsidR="00FA2671">
        <w:rPr>
          <w:rFonts w:ascii="Times New Roman" w:hAnsi="Times New Roman" w:cs="Times New Roman"/>
        </w:rPr>
        <w:t xml:space="preserve">Auditory word stimuli resulted in </w:t>
      </w:r>
      <w:r w:rsidR="00DC6719">
        <w:rPr>
          <w:rFonts w:ascii="Times New Roman" w:hAnsi="Times New Roman" w:cs="Times New Roman"/>
        </w:rPr>
        <w:t xml:space="preserve">spatiotemporal activation patterning in bilateral frontotemporal cortex spanning posterior </w:t>
      </w:r>
      <w:proofErr w:type="spellStart"/>
      <w:r w:rsidR="00DC6719">
        <w:rPr>
          <w:rFonts w:ascii="Times New Roman" w:hAnsi="Times New Roman" w:cs="Times New Roman"/>
        </w:rPr>
        <w:t>perisylvian</w:t>
      </w:r>
      <w:proofErr w:type="spellEnd"/>
      <w:r w:rsidR="00DC6719">
        <w:rPr>
          <w:rFonts w:ascii="Times New Roman" w:hAnsi="Times New Roman" w:cs="Times New Roman"/>
        </w:rPr>
        <w:t xml:space="preserve"> temporal a</w:t>
      </w:r>
      <w:r w:rsidR="00717E93">
        <w:rPr>
          <w:rFonts w:ascii="Times New Roman" w:hAnsi="Times New Roman" w:cs="Times New Roman"/>
        </w:rPr>
        <w:t xml:space="preserve">nd inferior frontal structures. Preliminary MRS </w:t>
      </w:r>
      <w:r w:rsidR="00763703">
        <w:rPr>
          <w:rFonts w:ascii="Times New Roman" w:hAnsi="Times New Roman" w:cs="Times New Roman"/>
        </w:rPr>
        <w:t xml:space="preserve">results </w:t>
      </w:r>
      <w:r w:rsidR="00717E93">
        <w:rPr>
          <w:rFonts w:ascii="Times New Roman" w:hAnsi="Times New Roman" w:cs="Times New Roman"/>
        </w:rPr>
        <w:t>indicate</w:t>
      </w:r>
      <w:r w:rsidR="00304D65">
        <w:rPr>
          <w:rFonts w:ascii="Times New Roman" w:hAnsi="Times New Roman" w:cs="Times New Roman"/>
        </w:rPr>
        <w:t xml:space="preserve"> a </w:t>
      </w:r>
      <w:r w:rsidR="00BF6963">
        <w:rPr>
          <w:rFonts w:ascii="Times New Roman" w:hAnsi="Times New Roman" w:cs="Times New Roman"/>
        </w:rPr>
        <w:t xml:space="preserve">hemispheric asymmetry in GABA concentrations </w:t>
      </w:r>
      <w:r w:rsidR="00763703">
        <w:rPr>
          <w:rFonts w:ascii="Times New Roman" w:hAnsi="Times New Roman" w:cs="Times New Roman"/>
        </w:rPr>
        <w:t>in the ASD group</w:t>
      </w:r>
      <w:r w:rsidR="00717E93">
        <w:rPr>
          <w:rFonts w:ascii="Times New Roman" w:hAnsi="Times New Roman" w:cs="Times New Roman"/>
        </w:rPr>
        <w:t xml:space="preserve">, </w:t>
      </w:r>
      <w:r w:rsidR="00763703">
        <w:rPr>
          <w:rFonts w:ascii="Times New Roman" w:hAnsi="Times New Roman" w:cs="Times New Roman"/>
        </w:rPr>
        <w:t>with</w:t>
      </w:r>
      <w:r w:rsidR="00717E93">
        <w:rPr>
          <w:rFonts w:ascii="Times New Roman" w:hAnsi="Times New Roman" w:cs="Times New Roman"/>
        </w:rPr>
        <w:t xml:space="preserve"> </w:t>
      </w:r>
      <w:r w:rsidR="00763703">
        <w:rPr>
          <w:rFonts w:ascii="Times New Roman" w:hAnsi="Times New Roman" w:cs="Times New Roman"/>
        </w:rPr>
        <w:t xml:space="preserve">higher </w:t>
      </w:r>
      <w:r w:rsidR="00AC0533">
        <w:rPr>
          <w:rFonts w:ascii="Times New Roman" w:hAnsi="Times New Roman" w:cs="Times New Roman"/>
        </w:rPr>
        <w:t xml:space="preserve">GABA concentration in the </w:t>
      </w:r>
      <w:r w:rsidR="00BF6963">
        <w:rPr>
          <w:rFonts w:ascii="Times New Roman" w:hAnsi="Times New Roman" w:cs="Times New Roman"/>
        </w:rPr>
        <w:t>left</w:t>
      </w:r>
      <w:r w:rsidR="00AC0533">
        <w:rPr>
          <w:rFonts w:ascii="Times New Roman" w:hAnsi="Times New Roman" w:cs="Times New Roman"/>
        </w:rPr>
        <w:t xml:space="preserve"> </w:t>
      </w:r>
      <w:r w:rsidR="00763703">
        <w:rPr>
          <w:rFonts w:ascii="Times New Roman" w:hAnsi="Times New Roman" w:cs="Times New Roman"/>
        </w:rPr>
        <w:t>hemisphere</w:t>
      </w:r>
      <w:r w:rsidR="00110F28">
        <w:rPr>
          <w:rFonts w:ascii="Times New Roman" w:hAnsi="Times New Roman" w:cs="Times New Roman"/>
        </w:rPr>
        <w:t xml:space="preserve"> </w:t>
      </w:r>
      <w:r w:rsidR="00AC0533">
        <w:rPr>
          <w:rFonts w:ascii="Times New Roman" w:hAnsi="Times New Roman" w:cs="Times New Roman"/>
        </w:rPr>
        <w:t>(1.</w:t>
      </w:r>
      <w:ins w:id="2" w:author="Microsoft Office User" w:date="2017-12-15T14:00:00Z">
        <w:r w:rsidR="001C23DD">
          <w:rPr>
            <w:rFonts w:ascii="Times New Roman" w:hAnsi="Times New Roman" w:cs="Times New Roman"/>
          </w:rPr>
          <w:t>1</w:t>
        </w:r>
      </w:ins>
      <w:r w:rsidR="00AC0533">
        <w:rPr>
          <w:rFonts w:ascii="Times New Roman" w:hAnsi="Times New Roman" w:cs="Times New Roman"/>
        </w:rPr>
        <w:sym w:font="Symbol" w:char="F0B1"/>
      </w:r>
      <w:r w:rsidR="00AC0533">
        <w:rPr>
          <w:rFonts w:ascii="Times New Roman" w:hAnsi="Times New Roman" w:cs="Times New Roman"/>
        </w:rPr>
        <w:t>0.2</w:t>
      </w:r>
      <w:r w:rsidR="001D0E5B">
        <w:rPr>
          <w:rFonts w:ascii="Times New Roman" w:hAnsi="Times New Roman" w:cs="Times New Roman"/>
        </w:rPr>
        <w:t xml:space="preserve"> </w:t>
      </w:r>
      <w:proofErr w:type="spellStart"/>
      <w:r w:rsidR="00521A27">
        <w:rPr>
          <w:rFonts w:ascii="Times New Roman" w:hAnsi="Times New Roman" w:cs="Times New Roman"/>
        </w:rPr>
        <w:t>mmol</w:t>
      </w:r>
      <w:proofErr w:type="spellEnd"/>
      <w:r w:rsidR="00521A27">
        <w:rPr>
          <w:rFonts w:ascii="Times New Roman" w:hAnsi="Times New Roman" w:cs="Times New Roman"/>
        </w:rPr>
        <w:t>/kg</w:t>
      </w:r>
      <w:r w:rsidR="00AC0533">
        <w:rPr>
          <w:rFonts w:ascii="Times New Roman" w:hAnsi="Times New Roman" w:cs="Times New Roman"/>
        </w:rPr>
        <w:t>; M</w:t>
      </w:r>
      <w:r w:rsidR="00AC0533">
        <w:rPr>
          <w:rFonts w:ascii="Times New Roman" w:hAnsi="Times New Roman" w:cs="Times New Roman"/>
        </w:rPr>
        <w:sym w:font="Symbol" w:char="F0B1"/>
      </w:r>
      <w:r w:rsidR="00AC0533">
        <w:rPr>
          <w:rFonts w:ascii="Times New Roman" w:hAnsi="Times New Roman" w:cs="Times New Roman"/>
        </w:rPr>
        <w:t xml:space="preserve">SD) </w:t>
      </w:r>
      <w:r w:rsidR="00007D35">
        <w:rPr>
          <w:rFonts w:ascii="Times New Roman" w:hAnsi="Times New Roman" w:cs="Times New Roman"/>
        </w:rPr>
        <w:t>than</w:t>
      </w:r>
      <w:r w:rsidR="000F64AF">
        <w:rPr>
          <w:rFonts w:ascii="Times New Roman" w:hAnsi="Times New Roman" w:cs="Times New Roman"/>
        </w:rPr>
        <w:t xml:space="preserve"> in the </w:t>
      </w:r>
      <w:r w:rsidR="00007D35">
        <w:rPr>
          <w:rFonts w:ascii="Times New Roman" w:hAnsi="Times New Roman" w:cs="Times New Roman"/>
        </w:rPr>
        <w:t xml:space="preserve">right </w:t>
      </w:r>
      <w:r w:rsidR="00AC0533">
        <w:rPr>
          <w:rFonts w:ascii="Times New Roman" w:hAnsi="Times New Roman" w:cs="Times New Roman"/>
        </w:rPr>
        <w:t>(0.</w:t>
      </w:r>
      <w:ins w:id="3" w:author="Microsoft Office User" w:date="2017-12-15T14:00:00Z">
        <w:r w:rsidR="001C23DD">
          <w:rPr>
            <w:rFonts w:ascii="Times New Roman" w:hAnsi="Times New Roman" w:cs="Times New Roman"/>
          </w:rPr>
          <w:t>9</w:t>
        </w:r>
      </w:ins>
      <w:bookmarkStart w:id="4" w:name="_GoBack"/>
      <w:bookmarkEnd w:id="4"/>
      <w:r w:rsidR="00AC0533">
        <w:rPr>
          <w:rFonts w:ascii="Times New Roman" w:hAnsi="Times New Roman" w:cs="Times New Roman"/>
        </w:rPr>
        <w:sym w:font="Symbol" w:char="F0B1"/>
      </w:r>
      <w:r w:rsidR="00AC0533">
        <w:rPr>
          <w:rFonts w:ascii="Times New Roman" w:hAnsi="Times New Roman" w:cs="Times New Roman"/>
        </w:rPr>
        <w:t>0.2</w:t>
      </w:r>
      <w:r w:rsidR="001D0E5B">
        <w:rPr>
          <w:rFonts w:ascii="Times New Roman" w:hAnsi="Times New Roman" w:cs="Times New Roman"/>
        </w:rPr>
        <w:t xml:space="preserve"> </w:t>
      </w:r>
      <w:proofErr w:type="spellStart"/>
      <w:r w:rsidR="00521A27">
        <w:rPr>
          <w:rFonts w:ascii="Times New Roman" w:hAnsi="Times New Roman" w:cs="Times New Roman"/>
        </w:rPr>
        <w:t>mmol</w:t>
      </w:r>
      <w:proofErr w:type="spellEnd"/>
      <w:r w:rsidR="00521A27">
        <w:rPr>
          <w:rFonts w:ascii="Times New Roman" w:hAnsi="Times New Roman" w:cs="Times New Roman"/>
        </w:rPr>
        <w:t>/kg</w:t>
      </w:r>
      <w:r w:rsidR="00AC0533">
        <w:rPr>
          <w:rFonts w:ascii="Times New Roman" w:hAnsi="Times New Roman" w:cs="Times New Roman"/>
        </w:rPr>
        <w:t xml:space="preserve">) </w:t>
      </w:r>
      <w:r w:rsidR="00AC0533" w:rsidRPr="00AC0533">
        <w:rPr>
          <w:rFonts w:ascii="Times New Roman" w:hAnsi="Times New Roman" w:cs="Times New Roman"/>
          <w:i/>
        </w:rPr>
        <w:t>p=</w:t>
      </w:r>
      <w:proofErr w:type="gramStart"/>
      <w:r w:rsidR="00AC0533" w:rsidRPr="00AC0533">
        <w:rPr>
          <w:rFonts w:ascii="Times New Roman" w:hAnsi="Times New Roman" w:cs="Times New Roman"/>
          <w:i/>
        </w:rPr>
        <w:t>.01</w:t>
      </w:r>
      <w:proofErr w:type="gramEnd"/>
      <w:r w:rsidR="00D05EFE">
        <w:t xml:space="preserve">. </w:t>
      </w:r>
      <w:r w:rsidR="000F64AF">
        <w:rPr>
          <w:rFonts w:ascii="Times New Roman" w:hAnsi="Times New Roman" w:cs="Times New Roman"/>
        </w:rPr>
        <w:t xml:space="preserve"> </w:t>
      </w:r>
    </w:p>
    <w:p w:rsidR="00AC61C4" w:rsidRPr="00AC0533" w:rsidRDefault="00AC05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Conclusions: </w:t>
      </w:r>
      <w:r>
        <w:rPr>
          <w:rFonts w:ascii="Times New Roman" w:hAnsi="Times New Roman" w:cs="Times New Roman"/>
        </w:rPr>
        <w:t>Preliminary results from MEG source imaging show involvement of bilateral frontotemporal cortex during lexical decision making that is in line with models of language network</w:t>
      </w:r>
      <w:ins w:id="5" w:author="Pat Kuhl" w:date="2017-12-16T12:40:00Z">
        <w:r w:rsidR="009A27F0">
          <w:rPr>
            <w:rFonts w:ascii="Times New Roman" w:hAnsi="Times New Roman" w:cs="Times New Roman"/>
          </w:rPr>
          <w:t>s</w:t>
        </w:r>
      </w:ins>
      <w:r>
        <w:rPr>
          <w:rFonts w:ascii="Times New Roman" w:hAnsi="Times New Roman" w:cs="Times New Roman"/>
        </w:rPr>
        <w:t xml:space="preserve">. Furthermore, </w:t>
      </w:r>
      <w:r w:rsidR="009309F6">
        <w:rPr>
          <w:rFonts w:ascii="Times New Roman" w:hAnsi="Times New Roman" w:cs="Times New Roman"/>
        </w:rPr>
        <w:t xml:space="preserve">early results of MRS data analysis indicate asymmetric inhibitory GABAergic concentrations between hemispheres </w:t>
      </w:r>
      <w:r w:rsidR="00F1692B">
        <w:rPr>
          <w:rFonts w:ascii="Times New Roman" w:hAnsi="Times New Roman" w:cs="Times New Roman"/>
        </w:rPr>
        <w:t>in the ASD group but not</w:t>
      </w:r>
      <w:r w:rsidR="000F64AF">
        <w:rPr>
          <w:rFonts w:ascii="Times New Roman" w:hAnsi="Times New Roman" w:cs="Times New Roman"/>
        </w:rPr>
        <w:t xml:space="preserve"> in</w:t>
      </w:r>
      <w:r w:rsidR="00F1692B">
        <w:rPr>
          <w:rFonts w:ascii="Times New Roman" w:hAnsi="Times New Roman" w:cs="Times New Roman"/>
        </w:rPr>
        <w:t xml:space="preserve"> the control group</w:t>
      </w:r>
      <w:r w:rsidR="009309F6">
        <w:rPr>
          <w:rFonts w:ascii="Times New Roman" w:hAnsi="Times New Roman" w:cs="Times New Roman"/>
        </w:rPr>
        <w:t xml:space="preserve">. Further analysis </w:t>
      </w:r>
      <w:r w:rsidR="005655AF">
        <w:rPr>
          <w:rFonts w:ascii="Times New Roman" w:hAnsi="Times New Roman" w:cs="Times New Roman"/>
        </w:rPr>
        <w:t>will</w:t>
      </w:r>
      <w:r w:rsidR="009309F6">
        <w:rPr>
          <w:rFonts w:ascii="Times New Roman" w:hAnsi="Times New Roman" w:cs="Times New Roman"/>
        </w:rPr>
        <w:t xml:space="preserve"> </w:t>
      </w:r>
      <w:r w:rsidR="005655AF">
        <w:rPr>
          <w:rFonts w:ascii="Times New Roman" w:hAnsi="Times New Roman" w:cs="Times New Roman"/>
        </w:rPr>
        <w:t>evaluate relationship between</w:t>
      </w:r>
      <w:r w:rsidR="009309F6">
        <w:rPr>
          <w:rFonts w:ascii="Times New Roman" w:hAnsi="Times New Roman" w:cs="Times New Roman"/>
        </w:rPr>
        <w:t xml:space="preserve"> putative E/I imbalance to functional brain activity measures from MEG. </w:t>
      </w:r>
    </w:p>
    <w:p w:rsidR="00AC61C4" w:rsidRDefault="00AC61C4">
      <w:pPr>
        <w:rPr>
          <w:rFonts w:ascii="Times New Roman" w:hAnsi="Times New Roman" w:cs="Times New Roman"/>
        </w:rPr>
      </w:pPr>
    </w:p>
    <w:p w:rsidR="001F1BE5" w:rsidRPr="00BD618B" w:rsidRDefault="001F1BE5">
      <w:pPr>
        <w:rPr>
          <w:rFonts w:ascii="Times New Roman" w:hAnsi="Times New Roman" w:cs="Times New Roman"/>
        </w:rPr>
      </w:pPr>
    </w:p>
    <w:p w:rsidR="00BD618B" w:rsidRPr="00137596" w:rsidRDefault="00BD618B" w:rsidP="00BD618B">
      <w:pPr>
        <w:pStyle w:val="ListParagraph"/>
        <w:numPr>
          <w:ilvl w:val="0"/>
          <w:numId w:val="2"/>
        </w:numPr>
        <w:ind w:left="360" w:hanging="360"/>
        <w:rPr>
          <w:rFonts w:ascii="Times New Roman" w:hAnsi="Times New Roman" w:cs="Times New Roman"/>
          <w:sz w:val="16"/>
          <w:szCs w:val="16"/>
        </w:rPr>
      </w:pPr>
      <w:bookmarkStart w:id="6" w:name="_ENREF_1"/>
      <w:proofErr w:type="spellStart"/>
      <w:r w:rsidRPr="00137596">
        <w:rPr>
          <w:rFonts w:ascii="Times New Roman" w:hAnsi="Times New Roman" w:cs="Times New Roman"/>
          <w:sz w:val="16"/>
          <w:szCs w:val="16"/>
        </w:rPr>
        <w:t>Uhlhaas</w:t>
      </w:r>
      <w:proofErr w:type="spellEnd"/>
      <w:r w:rsidRPr="00137596">
        <w:rPr>
          <w:rFonts w:ascii="Times New Roman" w:hAnsi="Times New Roman" w:cs="Times New Roman"/>
          <w:sz w:val="16"/>
          <w:szCs w:val="16"/>
        </w:rPr>
        <w:t xml:space="preserve"> PJ, Singer W. Neural Synchrony in Brain Disorders: Relevance for Cognitive Dysfunctions and Pathophysiology. Neuron. 2006;52(1):155-68.</w:t>
      </w:r>
      <w:bookmarkEnd w:id="6"/>
    </w:p>
    <w:p w:rsidR="00BD618B" w:rsidRPr="00137596" w:rsidRDefault="00BD618B" w:rsidP="00BD618B">
      <w:pPr>
        <w:pStyle w:val="ListParagraph"/>
        <w:numPr>
          <w:ilvl w:val="0"/>
          <w:numId w:val="2"/>
        </w:numPr>
        <w:ind w:left="360" w:hanging="360"/>
        <w:rPr>
          <w:rFonts w:ascii="Times New Roman" w:hAnsi="Times New Roman" w:cs="Times New Roman"/>
          <w:sz w:val="16"/>
          <w:szCs w:val="16"/>
        </w:rPr>
      </w:pPr>
      <w:bookmarkStart w:id="7" w:name="_ENREF_2"/>
      <w:proofErr w:type="spellStart"/>
      <w:r w:rsidRPr="00137596">
        <w:rPr>
          <w:rFonts w:ascii="Times New Roman" w:hAnsi="Times New Roman" w:cs="Times New Roman"/>
          <w:sz w:val="16"/>
          <w:szCs w:val="16"/>
        </w:rPr>
        <w:t>Uhlhaas</w:t>
      </w:r>
      <w:proofErr w:type="spellEnd"/>
      <w:r w:rsidRPr="00137596">
        <w:rPr>
          <w:rFonts w:ascii="Times New Roman" w:hAnsi="Times New Roman" w:cs="Times New Roman"/>
          <w:sz w:val="16"/>
          <w:szCs w:val="16"/>
        </w:rPr>
        <w:t xml:space="preserve"> PJ, Singer W. Neuronal Dynamics and Neuropsychiatric Disorders: Toward a Translational Paradigm for Dysfunctional Large-Scale Networks. Neuron. 2012;75(6):963-80.</w:t>
      </w:r>
      <w:bookmarkEnd w:id="7"/>
    </w:p>
    <w:p w:rsidR="00BD618B" w:rsidRPr="00137596" w:rsidRDefault="00BD618B" w:rsidP="00BD618B">
      <w:pPr>
        <w:pStyle w:val="ListParagraph"/>
        <w:numPr>
          <w:ilvl w:val="0"/>
          <w:numId w:val="2"/>
        </w:numPr>
        <w:ind w:left="360" w:hanging="360"/>
        <w:rPr>
          <w:rFonts w:ascii="Times New Roman" w:hAnsi="Times New Roman" w:cs="Times New Roman"/>
          <w:sz w:val="16"/>
          <w:szCs w:val="16"/>
        </w:rPr>
      </w:pPr>
      <w:bookmarkStart w:id="8" w:name="_ENREF_3"/>
      <w:r w:rsidRPr="00137596">
        <w:rPr>
          <w:rFonts w:ascii="Times New Roman" w:hAnsi="Times New Roman" w:cs="Times New Roman"/>
          <w:sz w:val="16"/>
          <w:szCs w:val="16"/>
        </w:rPr>
        <w:t xml:space="preserve">Wang J, </w:t>
      </w:r>
      <w:proofErr w:type="spellStart"/>
      <w:r w:rsidRPr="00137596">
        <w:rPr>
          <w:rFonts w:ascii="Times New Roman" w:hAnsi="Times New Roman" w:cs="Times New Roman"/>
          <w:sz w:val="16"/>
          <w:szCs w:val="16"/>
        </w:rPr>
        <w:t>Barstein</w:t>
      </w:r>
      <w:proofErr w:type="spellEnd"/>
      <w:r w:rsidRPr="00137596">
        <w:rPr>
          <w:rFonts w:ascii="Times New Roman" w:hAnsi="Times New Roman" w:cs="Times New Roman"/>
          <w:sz w:val="16"/>
          <w:szCs w:val="16"/>
        </w:rPr>
        <w:t xml:space="preserve"> J, </w:t>
      </w:r>
      <w:proofErr w:type="spellStart"/>
      <w:r w:rsidRPr="00137596">
        <w:rPr>
          <w:rFonts w:ascii="Times New Roman" w:hAnsi="Times New Roman" w:cs="Times New Roman"/>
          <w:sz w:val="16"/>
          <w:szCs w:val="16"/>
        </w:rPr>
        <w:t>Ethridge</w:t>
      </w:r>
      <w:proofErr w:type="spellEnd"/>
      <w:r w:rsidRPr="00137596">
        <w:rPr>
          <w:rFonts w:ascii="Times New Roman" w:hAnsi="Times New Roman" w:cs="Times New Roman"/>
          <w:sz w:val="16"/>
          <w:szCs w:val="16"/>
        </w:rPr>
        <w:t xml:space="preserve"> LE, </w:t>
      </w:r>
      <w:proofErr w:type="spellStart"/>
      <w:r w:rsidRPr="00137596">
        <w:rPr>
          <w:rFonts w:ascii="Times New Roman" w:hAnsi="Times New Roman" w:cs="Times New Roman"/>
          <w:sz w:val="16"/>
          <w:szCs w:val="16"/>
        </w:rPr>
        <w:t>Mosconi</w:t>
      </w:r>
      <w:proofErr w:type="spellEnd"/>
      <w:r w:rsidRPr="00137596">
        <w:rPr>
          <w:rFonts w:ascii="Times New Roman" w:hAnsi="Times New Roman" w:cs="Times New Roman"/>
          <w:sz w:val="16"/>
          <w:szCs w:val="16"/>
        </w:rPr>
        <w:t xml:space="preserve"> MW, </w:t>
      </w:r>
      <w:proofErr w:type="spellStart"/>
      <w:r w:rsidRPr="00137596">
        <w:rPr>
          <w:rFonts w:ascii="Times New Roman" w:hAnsi="Times New Roman" w:cs="Times New Roman"/>
          <w:sz w:val="16"/>
          <w:szCs w:val="16"/>
        </w:rPr>
        <w:t>Takarae</w:t>
      </w:r>
      <w:proofErr w:type="spellEnd"/>
      <w:r w:rsidRPr="00137596">
        <w:rPr>
          <w:rFonts w:ascii="Times New Roman" w:hAnsi="Times New Roman" w:cs="Times New Roman"/>
          <w:sz w:val="16"/>
          <w:szCs w:val="16"/>
        </w:rPr>
        <w:t xml:space="preserve"> Y, Sweeney JA. Resting state EEG abnormalities in autism spectrum disorders. Journal of neurodevelopmental disorders. 2013;5(1):24. </w:t>
      </w:r>
      <w:proofErr w:type="spellStart"/>
      <w:r w:rsidRPr="00137596">
        <w:rPr>
          <w:rFonts w:ascii="Times New Roman" w:hAnsi="Times New Roman" w:cs="Times New Roman"/>
          <w:sz w:val="16"/>
          <w:szCs w:val="16"/>
        </w:rPr>
        <w:t>Epub</w:t>
      </w:r>
      <w:proofErr w:type="spellEnd"/>
      <w:r w:rsidRPr="00137596">
        <w:rPr>
          <w:rFonts w:ascii="Times New Roman" w:hAnsi="Times New Roman" w:cs="Times New Roman"/>
          <w:sz w:val="16"/>
          <w:szCs w:val="16"/>
        </w:rPr>
        <w:t xml:space="preserve"> 2013/09/18. </w:t>
      </w:r>
      <w:proofErr w:type="spellStart"/>
      <w:r w:rsidRPr="00137596">
        <w:rPr>
          <w:rFonts w:ascii="Times New Roman" w:hAnsi="Times New Roman" w:cs="Times New Roman"/>
          <w:sz w:val="16"/>
          <w:szCs w:val="16"/>
        </w:rPr>
        <w:t>doi</w:t>
      </w:r>
      <w:proofErr w:type="spellEnd"/>
      <w:r w:rsidRPr="00137596">
        <w:rPr>
          <w:rFonts w:ascii="Times New Roman" w:hAnsi="Times New Roman" w:cs="Times New Roman"/>
          <w:sz w:val="16"/>
          <w:szCs w:val="16"/>
        </w:rPr>
        <w:t>: 10.1186/1866-1955-5-24. PubMed PMID: 24040879; PMCID: 3847481.</w:t>
      </w:r>
      <w:bookmarkEnd w:id="8"/>
    </w:p>
    <w:p w:rsidR="00BD618B" w:rsidRPr="00137596" w:rsidRDefault="00BD618B" w:rsidP="00BD618B">
      <w:pPr>
        <w:pStyle w:val="ListParagraph"/>
        <w:numPr>
          <w:ilvl w:val="0"/>
          <w:numId w:val="2"/>
        </w:numPr>
        <w:ind w:left="360" w:hanging="360"/>
        <w:rPr>
          <w:rFonts w:ascii="Times New Roman" w:hAnsi="Times New Roman" w:cs="Times New Roman"/>
          <w:sz w:val="16"/>
          <w:szCs w:val="16"/>
        </w:rPr>
      </w:pPr>
      <w:bookmarkStart w:id="9" w:name="_ENREF_4"/>
      <w:r w:rsidRPr="00137596">
        <w:rPr>
          <w:rFonts w:ascii="Times New Roman" w:hAnsi="Times New Roman" w:cs="Times New Roman"/>
          <w:sz w:val="16"/>
          <w:szCs w:val="16"/>
        </w:rPr>
        <w:t xml:space="preserve">Casanova MF, </w:t>
      </w:r>
      <w:proofErr w:type="spellStart"/>
      <w:r w:rsidRPr="00137596">
        <w:rPr>
          <w:rFonts w:ascii="Times New Roman" w:hAnsi="Times New Roman" w:cs="Times New Roman"/>
          <w:sz w:val="16"/>
          <w:szCs w:val="16"/>
        </w:rPr>
        <w:t>Buxhoeveden</w:t>
      </w:r>
      <w:proofErr w:type="spellEnd"/>
      <w:r w:rsidRPr="00137596">
        <w:rPr>
          <w:rFonts w:ascii="Times New Roman" w:hAnsi="Times New Roman" w:cs="Times New Roman"/>
          <w:sz w:val="16"/>
          <w:szCs w:val="16"/>
        </w:rPr>
        <w:t xml:space="preserve"> D, Gomez J. Disruption in the inhibitory architecture of the cell </w:t>
      </w:r>
      <w:proofErr w:type="spellStart"/>
      <w:r w:rsidRPr="00137596">
        <w:rPr>
          <w:rFonts w:ascii="Times New Roman" w:hAnsi="Times New Roman" w:cs="Times New Roman"/>
          <w:sz w:val="16"/>
          <w:szCs w:val="16"/>
        </w:rPr>
        <w:t>minicolumn</w:t>
      </w:r>
      <w:proofErr w:type="spellEnd"/>
      <w:r w:rsidRPr="00137596">
        <w:rPr>
          <w:rFonts w:ascii="Times New Roman" w:hAnsi="Times New Roman" w:cs="Times New Roman"/>
          <w:sz w:val="16"/>
          <w:szCs w:val="16"/>
        </w:rPr>
        <w:t xml:space="preserve">: implications for autism. The </w:t>
      </w:r>
      <w:proofErr w:type="gramStart"/>
      <w:r w:rsidRPr="00137596">
        <w:rPr>
          <w:rFonts w:ascii="Times New Roman" w:hAnsi="Times New Roman" w:cs="Times New Roman"/>
          <w:sz w:val="16"/>
          <w:szCs w:val="16"/>
        </w:rPr>
        <w:t>Neuroscientist :</w:t>
      </w:r>
      <w:proofErr w:type="gramEnd"/>
      <w:r w:rsidRPr="00137596">
        <w:rPr>
          <w:rFonts w:ascii="Times New Roman" w:hAnsi="Times New Roman" w:cs="Times New Roman"/>
          <w:sz w:val="16"/>
          <w:szCs w:val="16"/>
        </w:rPr>
        <w:t xml:space="preserve"> a review journal bringing neurobiology, neurology and psychiatry. 2003;9(6):496-507. </w:t>
      </w:r>
      <w:proofErr w:type="spellStart"/>
      <w:r w:rsidRPr="00137596">
        <w:rPr>
          <w:rFonts w:ascii="Times New Roman" w:hAnsi="Times New Roman" w:cs="Times New Roman"/>
          <w:sz w:val="16"/>
          <w:szCs w:val="16"/>
        </w:rPr>
        <w:t>doi</w:t>
      </w:r>
      <w:proofErr w:type="spellEnd"/>
      <w:r w:rsidRPr="00137596">
        <w:rPr>
          <w:rFonts w:ascii="Times New Roman" w:hAnsi="Times New Roman" w:cs="Times New Roman"/>
          <w:sz w:val="16"/>
          <w:szCs w:val="16"/>
        </w:rPr>
        <w:t>: 10.1177/1073858403253552 [</w:t>
      </w:r>
      <w:proofErr w:type="spellStart"/>
      <w:r w:rsidRPr="00137596">
        <w:rPr>
          <w:rFonts w:ascii="Times New Roman" w:hAnsi="Times New Roman" w:cs="Times New Roman"/>
          <w:sz w:val="16"/>
          <w:szCs w:val="16"/>
        </w:rPr>
        <w:t>doi</w:t>
      </w:r>
      <w:proofErr w:type="spellEnd"/>
      <w:r w:rsidRPr="00137596">
        <w:rPr>
          <w:rFonts w:ascii="Times New Roman" w:hAnsi="Times New Roman" w:cs="Times New Roman"/>
          <w:sz w:val="16"/>
          <w:szCs w:val="16"/>
        </w:rPr>
        <w:t>].</w:t>
      </w:r>
      <w:bookmarkEnd w:id="9"/>
    </w:p>
    <w:p w:rsidR="00BD618B" w:rsidRPr="00137596" w:rsidRDefault="00BD618B" w:rsidP="00BD618B">
      <w:pPr>
        <w:pStyle w:val="ListParagraph"/>
        <w:numPr>
          <w:ilvl w:val="0"/>
          <w:numId w:val="2"/>
        </w:numPr>
        <w:ind w:left="360" w:hanging="360"/>
        <w:rPr>
          <w:rFonts w:ascii="Times New Roman" w:hAnsi="Times New Roman" w:cs="Times New Roman"/>
          <w:sz w:val="16"/>
          <w:szCs w:val="16"/>
        </w:rPr>
      </w:pPr>
      <w:bookmarkStart w:id="10" w:name="_ENREF_5"/>
      <w:proofErr w:type="spellStart"/>
      <w:r w:rsidRPr="00137596">
        <w:rPr>
          <w:rFonts w:ascii="Times New Roman" w:hAnsi="Times New Roman" w:cs="Times New Roman"/>
          <w:sz w:val="16"/>
          <w:szCs w:val="16"/>
        </w:rPr>
        <w:t>DiCicco</w:t>
      </w:r>
      <w:proofErr w:type="spellEnd"/>
      <w:r w:rsidRPr="00137596">
        <w:rPr>
          <w:rFonts w:ascii="Times New Roman" w:hAnsi="Times New Roman" w:cs="Times New Roman"/>
          <w:sz w:val="16"/>
          <w:szCs w:val="16"/>
        </w:rPr>
        <w:t xml:space="preserve">-Bloom E, Lord C, </w:t>
      </w:r>
      <w:proofErr w:type="spellStart"/>
      <w:r w:rsidRPr="00137596">
        <w:rPr>
          <w:rFonts w:ascii="Times New Roman" w:hAnsi="Times New Roman" w:cs="Times New Roman"/>
          <w:sz w:val="16"/>
          <w:szCs w:val="16"/>
        </w:rPr>
        <w:t>Zwaigenbaum</w:t>
      </w:r>
      <w:proofErr w:type="spellEnd"/>
      <w:r w:rsidRPr="00137596">
        <w:rPr>
          <w:rFonts w:ascii="Times New Roman" w:hAnsi="Times New Roman" w:cs="Times New Roman"/>
          <w:sz w:val="16"/>
          <w:szCs w:val="16"/>
        </w:rPr>
        <w:t xml:space="preserve"> L, </w:t>
      </w:r>
      <w:proofErr w:type="spellStart"/>
      <w:r w:rsidRPr="00137596">
        <w:rPr>
          <w:rFonts w:ascii="Times New Roman" w:hAnsi="Times New Roman" w:cs="Times New Roman"/>
          <w:sz w:val="16"/>
          <w:szCs w:val="16"/>
        </w:rPr>
        <w:t>Courchesne</w:t>
      </w:r>
      <w:proofErr w:type="spellEnd"/>
      <w:r w:rsidRPr="00137596">
        <w:rPr>
          <w:rFonts w:ascii="Times New Roman" w:hAnsi="Times New Roman" w:cs="Times New Roman"/>
          <w:sz w:val="16"/>
          <w:szCs w:val="16"/>
        </w:rPr>
        <w:t xml:space="preserve"> E, </w:t>
      </w:r>
      <w:proofErr w:type="spellStart"/>
      <w:r w:rsidRPr="00137596">
        <w:rPr>
          <w:rFonts w:ascii="Times New Roman" w:hAnsi="Times New Roman" w:cs="Times New Roman"/>
          <w:sz w:val="16"/>
          <w:szCs w:val="16"/>
        </w:rPr>
        <w:t>Dager</w:t>
      </w:r>
      <w:proofErr w:type="spellEnd"/>
      <w:r w:rsidRPr="00137596">
        <w:rPr>
          <w:rFonts w:ascii="Times New Roman" w:hAnsi="Times New Roman" w:cs="Times New Roman"/>
          <w:sz w:val="16"/>
          <w:szCs w:val="16"/>
        </w:rPr>
        <w:t xml:space="preserve"> SR, Schmitz C, Schultz RT, Crawley J, Young LJ. The developmental neurobiology of autism spectrum disorder. The Journal of </w:t>
      </w:r>
      <w:proofErr w:type="gramStart"/>
      <w:r w:rsidRPr="00137596">
        <w:rPr>
          <w:rFonts w:ascii="Times New Roman" w:hAnsi="Times New Roman" w:cs="Times New Roman"/>
          <w:sz w:val="16"/>
          <w:szCs w:val="16"/>
        </w:rPr>
        <w:t>neuroscience :</w:t>
      </w:r>
      <w:proofErr w:type="gramEnd"/>
      <w:r w:rsidRPr="00137596">
        <w:rPr>
          <w:rFonts w:ascii="Times New Roman" w:hAnsi="Times New Roman" w:cs="Times New Roman"/>
          <w:sz w:val="16"/>
          <w:szCs w:val="16"/>
        </w:rPr>
        <w:t xml:space="preserve"> the official journal of the Society for Neuroscience. 2006;26(26):6897-906. </w:t>
      </w:r>
      <w:proofErr w:type="spellStart"/>
      <w:r w:rsidRPr="00137596">
        <w:rPr>
          <w:rFonts w:ascii="Times New Roman" w:hAnsi="Times New Roman" w:cs="Times New Roman"/>
          <w:sz w:val="16"/>
          <w:szCs w:val="16"/>
        </w:rPr>
        <w:t>doi</w:t>
      </w:r>
      <w:proofErr w:type="spellEnd"/>
      <w:r w:rsidRPr="00137596">
        <w:rPr>
          <w:rFonts w:ascii="Times New Roman" w:hAnsi="Times New Roman" w:cs="Times New Roman"/>
          <w:sz w:val="16"/>
          <w:szCs w:val="16"/>
        </w:rPr>
        <w:t>: 26/26/6897 [</w:t>
      </w:r>
      <w:proofErr w:type="spellStart"/>
      <w:r w:rsidRPr="00137596">
        <w:rPr>
          <w:rFonts w:ascii="Times New Roman" w:hAnsi="Times New Roman" w:cs="Times New Roman"/>
          <w:sz w:val="16"/>
          <w:szCs w:val="16"/>
        </w:rPr>
        <w:t>pii</w:t>
      </w:r>
      <w:proofErr w:type="spellEnd"/>
      <w:r w:rsidRPr="00137596">
        <w:rPr>
          <w:rFonts w:ascii="Times New Roman" w:hAnsi="Times New Roman" w:cs="Times New Roman"/>
          <w:sz w:val="16"/>
          <w:szCs w:val="16"/>
        </w:rPr>
        <w:t>].</w:t>
      </w:r>
      <w:bookmarkEnd w:id="10"/>
    </w:p>
    <w:p w:rsidR="00BD618B" w:rsidRPr="00137596" w:rsidRDefault="00BD618B" w:rsidP="00BD618B">
      <w:pPr>
        <w:pStyle w:val="ListParagraph"/>
        <w:numPr>
          <w:ilvl w:val="0"/>
          <w:numId w:val="2"/>
        </w:numPr>
        <w:ind w:left="360" w:hanging="360"/>
        <w:rPr>
          <w:rFonts w:ascii="Times New Roman" w:hAnsi="Times New Roman" w:cs="Times New Roman"/>
          <w:sz w:val="16"/>
          <w:szCs w:val="16"/>
        </w:rPr>
      </w:pPr>
      <w:bookmarkStart w:id="11" w:name="_ENREF_6"/>
      <w:proofErr w:type="spellStart"/>
      <w:r w:rsidRPr="00137596">
        <w:rPr>
          <w:rFonts w:ascii="Times New Roman" w:hAnsi="Times New Roman" w:cs="Times New Roman"/>
          <w:sz w:val="16"/>
          <w:szCs w:val="16"/>
        </w:rPr>
        <w:t>Polleux</w:t>
      </w:r>
      <w:proofErr w:type="spellEnd"/>
      <w:r w:rsidRPr="00137596">
        <w:rPr>
          <w:rFonts w:ascii="Times New Roman" w:hAnsi="Times New Roman" w:cs="Times New Roman"/>
          <w:sz w:val="16"/>
          <w:szCs w:val="16"/>
        </w:rPr>
        <w:t xml:space="preserve"> F, Lauder JM. Toward a developmental neurobiology of autism. Mental retardation and developmental disabilities research reviews. 2004;10(4):303-17. </w:t>
      </w:r>
      <w:proofErr w:type="spellStart"/>
      <w:r w:rsidRPr="00137596">
        <w:rPr>
          <w:rFonts w:ascii="Times New Roman" w:hAnsi="Times New Roman" w:cs="Times New Roman"/>
          <w:sz w:val="16"/>
          <w:szCs w:val="16"/>
        </w:rPr>
        <w:t>doi</w:t>
      </w:r>
      <w:proofErr w:type="spellEnd"/>
      <w:r w:rsidRPr="00137596">
        <w:rPr>
          <w:rFonts w:ascii="Times New Roman" w:hAnsi="Times New Roman" w:cs="Times New Roman"/>
          <w:sz w:val="16"/>
          <w:szCs w:val="16"/>
        </w:rPr>
        <w:t>: 10.1002/mrdd.20044 [</w:t>
      </w:r>
      <w:proofErr w:type="spellStart"/>
      <w:r w:rsidRPr="00137596">
        <w:rPr>
          <w:rFonts w:ascii="Times New Roman" w:hAnsi="Times New Roman" w:cs="Times New Roman"/>
          <w:sz w:val="16"/>
          <w:szCs w:val="16"/>
        </w:rPr>
        <w:t>doi</w:t>
      </w:r>
      <w:proofErr w:type="spellEnd"/>
      <w:r w:rsidRPr="00137596">
        <w:rPr>
          <w:rFonts w:ascii="Times New Roman" w:hAnsi="Times New Roman" w:cs="Times New Roman"/>
          <w:sz w:val="16"/>
          <w:szCs w:val="16"/>
        </w:rPr>
        <w:t>].</w:t>
      </w:r>
      <w:bookmarkEnd w:id="11"/>
    </w:p>
    <w:p w:rsidR="00BD618B" w:rsidRPr="00137596" w:rsidRDefault="00BD618B" w:rsidP="00BD618B">
      <w:pPr>
        <w:pStyle w:val="ListParagraph"/>
        <w:numPr>
          <w:ilvl w:val="0"/>
          <w:numId w:val="2"/>
        </w:numPr>
        <w:ind w:left="360" w:hanging="360"/>
        <w:rPr>
          <w:rFonts w:ascii="Times New Roman" w:hAnsi="Times New Roman" w:cs="Times New Roman"/>
          <w:sz w:val="16"/>
          <w:szCs w:val="16"/>
        </w:rPr>
      </w:pPr>
      <w:bookmarkStart w:id="12" w:name="_ENREF_7"/>
      <w:r w:rsidRPr="00137596">
        <w:rPr>
          <w:rFonts w:ascii="Times New Roman" w:hAnsi="Times New Roman" w:cs="Times New Roman"/>
          <w:sz w:val="16"/>
          <w:szCs w:val="16"/>
        </w:rPr>
        <w:t xml:space="preserve">Rubenstein JLR, </w:t>
      </w:r>
      <w:proofErr w:type="spellStart"/>
      <w:r w:rsidRPr="00137596">
        <w:rPr>
          <w:rFonts w:ascii="Times New Roman" w:hAnsi="Times New Roman" w:cs="Times New Roman"/>
          <w:sz w:val="16"/>
          <w:szCs w:val="16"/>
        </w:rPr>
        <w:t>Merzenich</w:t>
      </w:r>
      <w:proofErr w:type="spellEnd"/>
      <w:r w:rsidRPr="00137596">
        <w:rPr>
          <w:rFonts w:ascii="Times New Roman" w:hAnsi="Times New Roman" w:cs="Times New Roman"/>
          <w:sz w:val="16"/>
          <w:szCs w:val="16"/>
        </w:rPr>
        <w:t xml:space="preserve"> MM. Model of autism: increased ratio of excitation/inhibition in key neural systems. Genes, Brain and Behavior. 2003;2(5):255-67. </w:t>
      </w:r>
      <w:proofErr w:type="spellStart"/>
      <w:proofErr w:type="gramStart"/>
      <w:r w:rsidRPr="00137596">
        <w:rPr>
          <w:rFonts w:ascii="Times New Roman" w:hAnsi="Times New Roman" w:cs="Times New Roman"/>
          <w:sz w:val="16"/>
          <w:szCs w:val="16"/>
        </w:rPr>
        <w:t>doi</w:t>
      </w:r>
      <w:proofErr w:type="spellEnd"/>
      <w:proofErr w:type="gramEnd"/>
      <w:r w:rsidRPr="00137596">
        <w:rPr>
          <w:rFonts w:ascii="Times New Roman" w:hAnsi="Times New Roman" w:cs="Times New Roman"/>
          <w:sz w:val="16"/>
          <w:szCs w:val="16"/>
        </w:rPr>
        <w:t>: 10.1034/j.1601-183X.2003.00037.x.</w:t>
      </w:r>
      <w:bookmarkEnd w:id="12"/>
    </w:p>
    <w:p w:rsidR="00BD618B" w:rsidRPr="00137596" w:rsidRDefault="00BD618B" w:rsidP="00BD618B">
      <w:pPr>
        <w:pStyle w:val="ListParagraph"/>
        <w:numPr>
          <w:ilvl w:val="0"/>
          <w:numId w:val="2"/>
        </w:numPr>
        <w:ind w:left="360" w:hanging="360"/>
        <w:rPr>
          <w:rFonts w:ascii="Times New Roman" w:hAnsi="Times New Roman" w:cs="Times New Roman"/>
          <w:sz w:val="16"/>
          <w:szCs w:val="16"/>
        </w:rPr>
      </w:pPr>
      <w:bookmarkStart w:id="13" w:name="_ENREF_8"/>
      <w:proofErr w:type="spellStart"/>
      <w:r w:rsidRPr="00137596">
        <w:rPr>
          <w:rFonts w:ascii="Times New Roman" w:hAnsi="Times New Roman" w:cs="Times New Roman"/>
          <w:sz w:val="16"/>
          <w:szCs w:val="16"/>
        </w:rPr>
        <w:t>Yizhar</w:t>
      </w:r>
      <w:proofErr w:type="spellEnd"/>
      <w:r w:rsidRPr="00137596">
        <w:rPr>
          <w:rFonts w:ascii="Times New Roman" w:hAnsi="Times New Roman" w:cs="Times New Roman"/>
          <w:sz w:val="16"/>
          <w:szCs w:val="16"/>
        </w:rPr>
        <w:t xml:space="preserve"> O, </w:t>
      </w:r>
      <w:proofErr w:type="spellStart"/>
      <w:r w:rsidRPr="00137596">
        <w:rPr>
          <w:rFonts w:ascii="Times New Roman" w:hAnsi="Times New Roman" w:cs="Times New Roman"/>
          <w:sz w:val="16"/>
          <w:szCs w:val="16"/>
        </w:rPr>
        <w:t>Fenno</w:t>
      </w:r>
      <w:proofErr w:type="spellEnd"/>
      <w:r w:rsidRPr="00137596">
        <w:rPr>
          <w:rFonts w:ascii="Times New Roman" w:hAnsi="Times New Roman" w:cs="Times New Roman"/>
          <w:sz w:val="16"/>
          <w:szCs w:val="16"/>
        </w:rPr>
        <w:t xml:space="preserve"> LE, </w:t>
      </w:r>
      <w:proofErr w:type="spellStart"/>
      <w:r w:rsidRPr="00137596">
        <w:rPr>
          <w:rFonts w:ascii="Times New Roman" w:hAnsi="Times New Roman" w:cs="Times New Roman"/>
          <w:sz w:val="16"/>
          <w:szCs w:val="16"/>
        </w:rPr>
        <w:t>Prigge</w:t>
      </w:r>
      <w:proofErr w:type="spellEnd"/>
      <w:r w:rsidRPr="00137596">
        <w:rPr>
          <w:rFonts w:ascii="Times New Roman" w:hAnsi="Times New Roman" w:cs="Times New Roman"/>
          <w:sz w:val="16"/>
          <w:szCs w:val="16"/>
        </w:rPr>
        <w:t xml:space="preserve"> M, Schneider F, Davidson TJ, </w:t>
      </w:r>
      <w:proofErr w:type="spellStart"/>
      <w:r w:rsidRPr="00137596">
        <w:rPr>
          <w:rFonts w:ascii="Times New Roman" w:hAnsi="Times New Roman" w:cs="Times New Roman"/>
          <w:sz w:val="16"/>
          <w:szCs w:val="16"/>
        </w:rPr>
        <w:t>Ogshea</w:t>
      </w:r>
      <w:proofErr w:type="spellEnd"/>
      <w:r w:rsidRPr="00137596">
        <w:rPr>
          <w:rFonts w:ascii="Times New Roman" w:hAnsi="Times New Roman" w:cs="Times New Roman"/>
          <w:sz w:val="16"/>
          <w:szCs w:val="16"/>
        </w:rPr>
        <w:t xml:space="preserve"> DJ, </w:t>
      </w:r>
      <w:proofErr w:type="spellStart"/>
      <w:r w:rsidRPr="00137596">
        <w:rPr>
          <w:rFonts w:ascii="Times New Roman" w:hAnsi="Times New Roman" w:cs="Times New Roman"/>
          <w:sz w:val="16"/>
          <w:szCs w:val="16"/>
        </w:rPr>
        <w:t>Sohal</w:t>
      </w:r>
      <w:proofErr w:type="spellEnd"/>
      <w:r w:rsidRPr="00137596">
        <w:rPr>
          <w:rFonts w:ascii="Times New Roman" w:hAnsi="Times New Roman" w:cs="Times New Roman"/>
          <w:sz w:val="16"/>
          <w:szCs w:val="16"/>
        </w:rPr>
        <w:t xml:space="preserve"> VS, Goshen I, Finkelstein J, Paz JT, </w:t>
      </w:r>
      <w:proofErr w:type="spellStart"/>
      <w:r w:rsidRPr="00137596">
        <w:rPr>
          <w:rFonts w:ascii="Times New Roman" w:hAnsi="Times New Roman" w:cs="Times New Roman"/>
          <w:sz w:val="16"/>
          <w:szCs w:val="16"/>
        </w:rPr>
        <w:t>Stehfest</w:t>
      </w:r>
      <w:proofErr w:type="spellEnd"/>
      <w:r w:rsidRPr="00137596">
        <w:rPr>
          <w:rFonts w:ascii="Times New Roman" w:hAnsi="Times New Roman" w:cs="Times New Roman"/>
          <w:sz w:val="16"/>
          <w:szCs w:val="16"/>
        </w:rPr>
        <w:t xml:space="preserve"> K, </w:t>
      </w:r>
      <w:proofErr w:type="spellStart"/>
      <w:r w:rsidRPr="00137596">
        <w:rPr>
          <w:rFonts w:ascii="Times New Roman" w:hAnsi="Times New Roman" w:cs="Times New Roman"/>
          <w:sz w:val="16"/>
          <w:szCs w:val="16"/>
        </w:rPr>
        <w:t>Fudim</w:t>
      </w:r>
      <w:proofErr w:type="spellEnd"/>
      <w:r w:rsidRPr="00137596">
        <w:rPr>
          <w:rFonts w:ascii="Times New Roman" w:hAnsi="Times New Roman" w:cs="Times New Roman"/>
          <w:sz w:val="16"/>
          <w:szCs w:val="16"/>
        </w:rPr>
        <w:t xml:space="preserve"> R, Ramakrishnan C, </w:t>
      </w:r>
      <w:proofErr w:type="spellStart"/>
      <w:r w:rsidRPr="00137596">
        <w:rPr>
          <w:rFonts w:ascii="Times New Roman" w:hAnsi="Times New Roman" w:cs="Times New Roman"/>
          <w:sz w:val="16"/>
          <w:szCs w:val="16"/>
        </w:rPr>
        <w:t>Huguenard</w:t>
      </w:r>
      <w:proofErr w:type="spellEnd"/>
      <w:r w:rsidRPr="00137596">
        <w:rPr>
          <w:rFonts w:ascii="Times New Roman" w:hAnsi="Times New Roman" w:cs="Times New Roman"/>
          <w:sz w:val="16"/>
          <w:szCs w:val="16"/>
        </w:rPr>
        <w:t xml:space="preserve"> JR, </w:t>
      </w:r>
      <w:proofErr w:type="spellStart"/>
      <w:r w:rsidRPr="00137596">
        <w:rPr>
          <w:rFonts w:ascii="Times New Roman" w:hAnsi="Times New Roman" w:cs="Times New Roman"/>
          <w:sz w:val="16"/>
          <w:szCs w:val="16"/>
        </w:rPr>
        <w:t>Hegemann</w:t>
      </w:r>
      <w:proofErr w:type="spellEnd"/>
      <w:r w:rsidRPr="00137596">
        <w:rPr>
          <w:rFonts w:ascii="Times New Roman" w:hAnsi="Times New Roman" w:cs="Times New Roman"/>
          <w:sz w:val="16"/>
          <w:szCs w:val="16"/>
        </w:rPr>
        <w:t xml:space="preserve"> P, </w:t>
      </w:r>
      <w:proofErr w:type="spellStart"/>
      <w:r w:rsidRPr="00137596">
        <w:rPr>
          <w:rFonts w:ascii="Times New Roman" w:hAnsi="Times New Roman" w:cs="Times New Roman"/>
          <w:sz w:val="16"/>
          <w:szCs w:val="16"/>
        </w:rPr>
        <w:t>Deisseroth</w:t>
      </w:r>
      <w:proofErr w:type="spellEnd"/>
      <w:r w:rsidRPr="00137596">
        <w:rPr>
          <w:rFonts w:ascii="Times New Roman" w:hAnsi="Times New Roman" w:cs="Times New Roman"/>
          <w:sz w:val="16"/>
          <w:szCs w:val="16"/>
        </w:rPr>
        <w:t xml:space="preserve"> K. Neocortical excitation/inhibition balance in information processing and social dysfunction. Nature. 2011;477(7363):171-8.</w:t>
      </w:r>
      <w:bookmarkEnd w:id="13"/>
    </w:p>
    <w:p w:rsidR="00BD618B" w:rsidRPr="00137596" w:rsidRDefault="00BD618B">
      <w:pPr>
        <w:rPr>
          <w:sz w:val="16"/>
          <w:szCs w:val="16"/>
        </w:rPr>
      </w:pPr>
    </w:p>
    <w:sectPr w:rsidR="00BD618B" w:rsidRPr="00137596" w:rsidSect="00B76158">
      <w:pgSz w:w="12240" w:h="15840"/>
      <w:pgMar w:top="1440" w:right="1440" w:bottom="1440" w:left="1440" w:gutter="0"/>
      <w:docGrid w:linePitch="360"/>
    </w:sectPr>
  </w:body>
</w:document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4C37814" w15:done="0"/>
  <w15:commentEx w15:paraId="36BFA2FE" w15:done="0"/>
  <w15:commentEx w15:paraId="76FB126F" w15:paraIdParent="36BFA2FE" w15:done="0"/>
  <w15:commentEx w15:paraId="481D4286" w15:done="0"/>
  <w15:commentEx w15:paraId="3C0BF7EE" w15:done="0"/>
  <w15:commentEx w15:paraId="22FA2839" w15:done="0"/>
  <w15:commentEx w15:paraId="4E5E3EC2" w15:done="0"/>
  <w15:commentEx w15:paraId="4E742E41" w15:done="0"/>
  <w15:commentEx w15:paraId="1225B5FA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Yu Gothic Light">
    <w:charset w:val="80"/>
    <w:family w:val="auto"/>
    <w:pitch w:val="variable"/>
    <w:sig w:usb0="E00002FF" w:usb1="2AC7FDFF" w:usb2="00000016" w:usb3="00000000" w:csb0="0002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4C2035"/>
    <w:multiLevelType w:val="hybridMultilevel"/>
    <w:tmpl w:val="742E83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2256BB"/>
    <w:multiLevelType w:val="hybridMultilevel"/>
    <w:tmpl w:val="C4660AC0"/>
    <w:lvl w:ilvl="0" w:tplc="91AC0F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Neva M Corrigan">
    <w15:presenceInfo w15:providerId="None" w15:userId="Neva M Corrigan"/>
  </w15:person>
  <w15:person w15:author="Microsoft Office User">
    <w15:presenceInfo w15:providerId="None" w15:userId="Microsoft Office User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trackRevisions/>
  <w:doNotTrackMoves/>
  <w:defaultTabStop w:val="720"/>
  <w:characterSpacingControl w:val="doNotCompress"/>
  <w:savePreviewPicture/>
  <w:compat/>
  <w:rsids>
    <w:rsidRoot w:val="00BD618B"/>
    <w:rsid w:val="00007D35"/>
    <w:rsid w:val="000907EE"/>
    <w:rsid w:val="000B543B"/>
    <w:rsid w:val="000D15F1"/>
    <w:rsid w:val="000F64AF"/>
    <w:rsid w:val="00110F28"/>
    <w:rsid w:val="00137596"/>
    <w:rsid w:val="001630B0"/>
    <w:rsid w:val="0018237F"/>
    <w:rsid w:val="001C23DD"/>
    <w:rsid w:val="001D0E5B"/>
    <w:rsid w:val="001E37D0"/>
    <w:rsid w:val="001F1BE5"/>
    <w:rsid w:val="0022053D"/>
    <w:rsid w:val="00304D65"/>
    <w:rsid w:val="00367573"/>
    <w:rsid w:val="003F0D30"/>
    <w:rsid w:val="00402118"/>
    <w:rsid w:val="00442057"/>
    <w:rsid w:val="004D4785"/>
    <w:rsid w:val="004F3F69"/>
    <w:rsid w:val="00521A27"/>
    <w:rsid w:val="005655AF"/>
    <w:rsid w:val="006C1261"/>
    <w:rsid w:val="006D66AD"/>
    <w:rsid w:val="00717E93"/>
    <w:rsid w:val="00763703"/>
    <w:rsid w:val="00782BED"/>
    <w:rsid w:val="00813C1A"/>
    <w:rsid w:val="008E44AF"/>
    <w:rsid w:val="009130C5"/>
    <w:rsid w:val="009309F6"/>
    <w:rsid w:val="00954196"/>
    <w:rsid w:val="009A27F0"/>
    <w:rsid w:val="009F6FD0"/>
    <w:rsid w:val="00A043AC"/>
    <w:rsid w:val="00AC0533"/>
    <w:rsid w:val="00AC61C4"/>
    <w:rsid w:val="00B02873"/>
    <w:rsid w:val="00B1478B"/>
    <w:rsid w:val="00B45C4E"/>
    <w:rsid w:val="00B55CB6"/>
    <w:rsid w:val="00B76158"/>
    <w:rsid w:val="00BC5AF3"/>
    <w:rsid w:val="00BD618B"/>
    <w:rsid w:val="00BF6963"/>
    <w:rsid w:val="00C77552"/>
    <w:rsid w:val="00D05EFE"/>
    <w:rsid w:val="00D35F2E"/>
    <w:rsid w:val="00DB29A8"/>
    <w:rsid w:val="00DC6719"/>
    <w:rsid w:val="00DE009C"/>
    <w:rsid w:val="00E004D0"/>
    <w:rsid w:val="00E86777"/>
    <w:rsid w:val="00E90278"/>
    <w:rsid w:val="00EA0718"/>
    <w:rsid w:val="00EB6DF8"/>
    <w:rsid w:val="00EF1163"/>
    <w:rsid w:val="00F1692B"/>
    <w:rsid w:val="00FA2671"/>
  </w:rsids>
  <m:mathPr>
    <m:mathFont m:val="Arial Black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1261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BD618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B6DF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6DF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6DF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6DF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6DF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6DF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DF8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110F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46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" Type="http://schemas.microsoft.com/office/2011/relationships/commentsExtended" Target="commentsExtended.xml"/><Relationship Id="rId9" Type="http://schemas.microsoft.com/office/2011/relationships/people" Target="peop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:a="http://schemas.openxmlformats.org/drawingml/2006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8690662-B584-ED45-961B-8A1048E82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697</Words>
  <Characters>3975</Characters>
  <Application>Microsoft Macintosh Word</Application>
  <DocSecurity>0</DocSecurity>
  <Lines>33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ILABS</Company>
  <LinksUpToDate>false</LinksUpToDate>
  <CharactersWithSpaces>4881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Pat Kuhl</cp:lastModifiedBy>
  <cp:revision>2</cp:revision>
  <cp:lastPrinted>2017-12-13T21:06:00Z</cp:lastPrinted>
  <dcterms:created xsi:type="dcterms:W3CDTF">2017-12-16T20:41:00Z</dcterms:created>
  <dcterms:modified xsi:type="dcterms:W3CDTF">2017-12-16T20:41:00Z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http://www.zotero.org/styles/american-sociological-association</vt:lpwstr>
  </property>
  <property fmtid="{D5CDD505-2E9C-101B-9397-08002B2CF9AE}" pid="5" name="Mendeley Recent Style Name 1_1">
    <vt:lpwstr>American Sociological Association</vt:lpwstr>
  </property>
  <property fmtid="{D5CDD505-2E9C-101B-9397-08002B2CF9AE}" pid="6" name="Mendeley Recent Style Id 2_1">
    <vt:lpwstr>http://www.zotero.org/styles/chicago-author-date</vt:lpwstr>
  </property>
  <property fmtid="{D5CDD505-2E9C-101B-9397-08002B2CF9AE}" pid="7" name="Mendeley Recent Style Name 2_1">
    <vt:lpwstr>Chicago Manual of Style 16th edition (author-date)</vt:lpwstr>
  </property>
  <property fmtid="{D5CDD505-2E9C-101B-9397-08002B2CF9AE}" pid="8" name="Mendeley Recent Style Id 3_1">
    <vt:lpwstr>http://www.zotero.org/styles/cortex</vt:lpwstr>
  </property>
  <property fmtid="{D5CDD505-2E9C-101B-9397-08002B2CF9AE}" pid="9" name="Mendeley Recent Style Name 3_1">
    <vt:lpwstr>Cortex</vt:lpwstr>
  </property>
  <property fmtid="{D5CDD505-2E9C-101B-9397-08002B2CF9AE}" pid="10" name="Mendeley Recent Style Id 4_1">
    <vt:lpwstr>http://www.zotero.org/styles/harvard1</vt:lpwstr>
  </property>
  <property fmtid="{D5CDD505-2E9C-101B-9397-08002B2CF9AE}" pid="11" name="Mendeley Recent Style Name 4_1">
    <vt:lpwstr>Harvard Reference format 1 (author-date)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7th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http://www.zotero.org/styles/pnas</vt:lpwstr>
  </property>
  <property fmtid="{D5CDD505-2E9C-101B-9397-08002B2CF9AE}" pid="21" name="Mendeley Recent Style Name 9_1">
    <vt:lpwstr>Proceedings of the National Academy of Sciences of the United States of America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4cb40aef-2c8e-33d9-be3c-e3a5ef80a7fe</vt:lpwstr>
  </property>
  <property fmtid="{D5CDD505-2E9C-101B-9397-08002B2CF9AE}" pid="24" name="Mendeley Citation Style_1">
    <vt:lpwstr>http://www.zotero.org/styles/pnas</vt:lpwstr>
  </property>
</Properties>
</file>